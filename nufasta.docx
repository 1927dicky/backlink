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C65" w:rsidRDefault="00C91C65">
      <w:pPr>
        <w:rPr>
          <w:rFonts w:ascii="Arial" w:hAnsi="Arial" w:cs="Arial"/>
          <w:color w:val="000000"/>
          <w:sz w:val="27"/>
          <w:szCs w:val="27"/>
          <w:shd w:val="clear" w:color="auto" w:fill="FFFFFF"/>
        </w:rPr>
      </w:pPr>
      <w:r>
        <w:rPr>
          <w:rFonts w:ascii="Arial" w:hAnsi="Arial" w:cs="Arial"/>
          <w:color w:val="000000"/>
          <w:sz w:val="27"/>
          <w:szCs w:val="27"/>
          <w:shd w:val="clear" w:color="auto" w:fill="FFFFFF"/>
        </w:rPr>
        <w:t>nurfasta</w:t>
      </w:r>
      <w:bookmarkStart w:id="0" w:name="_GoBack"/>
      <w:bookmarkEnd w:id="0"/>
    </w:p>
    <w:p w:rsidR="00B57B3B" w:rsidRDefault="001F4D52">
      <w:pPr>
        <w:rPr>
          <w:rFonts w:ascii="Arial" w:hAnsi="Arial" w:cs="Arial"/>
          <w:color w:val="1B1A1A"/>
          <w:sz w:val="18"/>
          <w:szCs w:val="18"/>
          <w:lang w:val="en-ID"/>
        </w:rPr>
      </w:pPr>
      <w:proofErr w:type="spellStart"/>
      <w:proofErr w:type="gramStart"/>
      <w:r>
        <w:rPr>
          <w:rFonts w:ascii="Arial" w:hAnsi="Arial" w:cs="Arial"/>
          <w:color w:val="000000"/>
          <w:sz w:val="27"/>
          <w:szCs w:val="27"/>
          <w:shd w:val="clear" w:color="auto" w:fill="FFFFFF"/>
        </w:rPr>
        <w:t>Untuk</w:t>
      </w:r>
      <w:proofErr w:type="spellEnd"/>
      <w:r>
        <w:rPr>
          <w:rFonts w:ascii="Arial" w:hAnsi="Arial" w:cs="Arial"/>
          <w:color w:val="000000"/>
          <w:sz w:val="27"/>
          <w:szCs w:val="27"/>
          <w:shd w:val="clear" w:color="auto" w:fill="FFFFFF"/>
        </w:rPr>
        <w:t xml:space="preserve"> kalian yang </w:t>
      </w:r>
      <w:proofErr w:type="spellStart"/>
      <w:r>
        <w:rPr>
          <w:rFonts w:ascii="Arial" w:hAnsi="Arial" w:cs="Arial"/>
          <w:color w:val="000000"/>
          <w:sz w:val="27"/>
          <w:szCs w:val="27"/>
          <w:shd w:val="clear" w:color="auto" w:fill="FFFFFF"/>
        </w:rPr>
        <w:t>bingung</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dalam</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mencari</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berita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hal</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menarik</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lainnya</w:t>
      </w:r>
      <w:proofErr w:type="spellEnd"/>
      <w:r>
        <w:rPr>
          <w:rFonts w:ascii="Arial" w:hAnsi="Arial" w:cs="Arial"/>
          <w:color w:val="000000"/>
          <w:sz w:val="27"/>
          <w:szCs w:val="27"/>
          <w:shd w:val="clear" w:color="auto" w:fill="FFFFFF"/>
        </w:rPr>
        <w:t xml:space="preserve">, kalian </w:t>
      </w:r>
      <w:proofErr w:type="spellStart"/>
      <w:r>
        <w:rPr>
          <w:rFonts w:ascii="Arial" w:hAnsi="Arial" w:cs="Arial"/>
          <w:color w:val="000000"/>
          <w:sz w:val="27"/>
          <w:szCs w:val="27"/>
          <w:shd w:val="clear" w:color="auto" w:fill="FFFFFF"/>
        </w:rPr>
        <w:t>dapat</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datang</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ke</w:t>
      </w:r>
      <w:proofErr w:type="spellEnd"/>
      <w:r>
        <w:rPr>
          <w:rFonts w:ascii="Arial" w:hAnsi="Arial" w:cs="Arial"/>
          <w:color w:val="000000"/>
          <w:sz w:val="27"/>
          <w:szCs w:val="27"/>
          <w:shd w:val="clear" w:color="auto" w:fill="FFFFFF"/>
        </w:rPr>
        <w:t xml:space="preserve"> </w:t>
      </w:r>
      <w:proofErr w:type="spellStart"/>
      <w:r w:rsidR="00E90DF0">
        <w:rPr>
          <w:rFonts w:ascii="Arial" w:hAnsi="Arial" w:cs="Arial"/>
          <w:color w:val="000000"/>
          <w:sz w:val="27"/>
          <w:szCs w:val="27"/>
          <w:shd w:val="clear" w:color="auto" w:fill="FFFFFF"/>
        </w:rPr>
        <w:t>Nurfasta</w:t>
      </w:r>
      <w:proofErr w:type="spellEnd"/>
      <w:r w:rsidR="00E90DF0">
        <w:rPr>
          <w:rFonts w:ascii="Arial" w:hAnsi="Arial" w:cs="Arial"/>
          <w:color w:val="000000"/>
          <w:sz w:val="27"/>
          <w:szCs w:val="27"/>
          <w:shd w:val="clear" w:color="auto" w:fill="FFFFFF"/>
        </w:rPr>
        <w:t>.</w:t>
      </w:r>
      <w:proofErr w:type="gramEnd"/>
      <w:r w:rsidR="00E90DF0">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Dengan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artikel</w:t>
      </w:r>
      <w:proofErr w:type="spellEnd"/>
      <w:r>
        <w:rPr>
          <w:rFonts w:ascii="Arial" w:hAnsi="Arial" w:cs="Arial"/>
          <w:color w:val="000000"/>
          <w:sz w:val="27"/>
          <w:szCs w:val="27"/>
          <w:shd w:val="clear" w:color="auto" w:fill="FFFFFF"/>
        </w:rPr>
        <w:t xml:space="preserve"> yang </w:t>
      </w:r>
      <w:proofErr w:type="spellStart"/>
      <w:r>
        <w:rPr>
          <w:rFonts w:ascii="Arial" w:hAnsi="Arial" w:cs="Arial"/>
          <w:color w:val="000000"/>
          <w:sz w:val="27"/>
          <w:szCs w:val="27"/>
          <w:shd w:val="clear" w:color="auto" w:fill="FFFFFF"/>
        </w:rPr>
        <w:t>lengkap</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diharapkan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para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pembaca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menjadi</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bisa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atau</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mampu</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melakukan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suatu</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hal</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setelah</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mengaplikasikan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tulisan</w:t>
      </w:r>
      <w:proofErr w:type="spellEnd"/>
      <w:r>
        <w:rPr>
          <w:rFonts w:ascii="Arial" w:hAnsi="Arial" w:cs="Arial"/>
          <w:color w:val="000000"/>
          <w:sz w:val="27"/>
          <w:szCs w:val="27"/>
          <w:shd w:val="clear" w:color="auto" w:fill="FFFFFF"/>
        </w:rPr>
        <w:t xml:space="preserve"> di </w:t>
      </w:r>
      <w:proofErr w:type="spellStart"/>
      <w:r w:rsidR="00E90DF0">
        <w:rPr>
          <w:rFonts w:ascii="Arial" w:hAnsi="Arial" w:cs="Arial"/>
          <w:color w:val="000000"/>
          <w:sz w:val="27"/>
          <w:szCs w:val="27"/>
          <w:shd w:val="clear" w:color="auto" w:fill="FFFFFF"/>
        </w:rPr>
        <w:t>N</w:t>
      </w:r>
      <w:r>
        <w:rPr>
          <w:rFonts w:ascii="Arial" w:hAnsi="Arial" w:cs="Arial"/>
          <w:color w:val="000000"/>
          <w:sz w:val="27"/>
          <w:szCs w:val="27"/>
          <w:shd w:val="clear" w:color="auto" w:fill="FFFFFF"/>
        </w:rPr>
        <w:t>urfasta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pada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kehidupannya</w:t>
      </w:r>
      <w:proofErr w:type="spellEnd"/>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Jangan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ragu</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untuk</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datang</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membagikan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hal-hal</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menarik</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tersebut</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kepada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teman</w:t>
      </w:r>
      <w:proofErr w:type="spellEnd"/>
      <w:r>
        <w:rPr>
          <w:rFonts w:ascii="Arial" w:hAnsi="Arial" w:cs="Arial"/>
          <w:color w:val="000000"/>
          <w:sz w:val="27"/>
          <w:szCs w:val="27"/>
          <w:shd w:val="clear" w:color="auto" w:fill="FFFFFF"/>
        </w:rPr>
        <w:t xml:space="preserve"> kalian.</w:t>
      </w:r>
      <w:proofErr w:type="gramEnd"/>
      <w:r>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Dengan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membagikan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artikel</w:t>
      </w:r>
      <w:proofErr w:type="spellEnd"/>
      <w:r>
        <w:rPr>
          <w:rFonts w:ascii="Arial" w:hAnsi="Arial" w:cs="Arial"/>
          <w:color w:val="000000"/>
          <w:sz w:val="27"/>
          <w:szCs w:val="27"/>
          <w:shd w:val="clear" w:color="auto" w:fill="FFFFFF"/>
        </w:rPr>
        <w:t xml:space="preserve"> yang </w:t>
      </w:r>
      <w:proofErr w:type="spellStart"/>
      <w:r>
        <w:rPr>
          <w:rFonts w:ascii="Arial" w:hAnsi="Arial" w:cs="Arial"/>
          <w:color w:val="000000"/>
          <w:sz w:val="27"/>
          <w:szCs w:val="27"/>
          <w:shd w:val="clear" w:color="auto" w:fill="FFFFFF"/>
        </w:rPr>
        <w:t>berada</w:t>
      </w:r>
      <w:proofErr w:type="spellEnd"/>
      <w:r>
        <w:rPr>
          <w:rFonts w:ascii="Arial" w:hAnsi="Arial" w:cs="Arial"/>
          <w:color w:val="000000"/>
          <w:sz w:val="27"/>
          <w:szCs w:val="27"/>
          <w:shd w:val="clear" w:color="auto" w:fill="FFFFFF"/>
        </w:rPr>
        <w:t xml:space="preserve"> di </w:t>
      </w:r>
      <w:proofErr w:type="spellStart"/>
      <w:r>
        <w:rPr>
          <w:rFonts w:ascii="Arial" w:hAnsi="Arial" w:cs="Arial"/>
          <w:color w:val="000000"/>
          <w:sz w:val="27"/>
          <w:szCs w:val="27"/>
          <w:shd w:val="clear" w:color="auto" w:fill="FFFFFF"/>
        </w:rPr>
        <w:t>Nurfasta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diharapkan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tak</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hanya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Anda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saja</w:t>
      </w:r>
      <w:proofErr w:type="spellEnd"/>
      <w:r>
        <w:rPr>
          <w:rFonts w:ascii="Arial" w:hAnsi="Arial" w:cs="Arial"/>
          <w:color w:val="000000"/>
          <w:sz w:val="27"/>
          <w:szCs w:val="27"/>
          <w:shd w:val="clear" w:color="auto" w:fill="FFFFFF"/>
        </w:rPr>
        <w:t xml:space="preserve"> yang </w:t>
      </w:r>
      <w:proofErr w:type="spellStart"/>
      <w:r>
        <w:rPr>
          <w:rFonts w:ascii="Arial" w:hAnsi="Arial" w:cs="Arial"/>
          <w:color w:val="000000"/>
          <w:sz w:val="27"/>
          <w:szCs w:val="27"/>
          <w:shd w:val="clear" w:color="auto" w:fill="FFFFFF"/>
        </w:rPr>
        <w:t>mampu</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memiliki</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kemampuan</w:t>
      </w:r>
      <w:proofErr w:type="spellEnd"/>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Teman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sekitar</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Anda</w:t>
      </w:r>
      <w:proofErr w:type="spellEnd"/>
      <w:r>
        <w:rPr>
          <w:rFonts w:ascii="Arial" w:hAnsi="Arial" w:cs="Arial"/>
          <w:color w:val="000000"/>
          <w:sz w:val="27"/>
          <w:szCs w:val="27"/>
          <w:shd w:val="clear" w:color="auto" w:fill="FFFFFF"/>
        </w:rPr>
        <w:t xml:space="preserve"> pun </w:t>
      </w:r>
      <w:proofErr w:type="spellStart"/>
      <w:r>
        <w:rPr>
          <w:rFonts w:ascii="Arial" w:hAnsi="Arial" w:cs="Arial"/>
          <w:color w:val="000000"/>
          <w:sz w:val="27"/>
          <w:szCs w:val="27"/>
          <w:shd w:val="clear" w:color="auto" w:fill="FFFFFF"/>
        </w:rPr>
        <w:t>mendapatkan</w:t>
      </w:r>
      <w:proofErr w:type="spellEnd"/>
      <w:r>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Untuk</w:t>
      </w:r>
      <w:proofErr w:type="spellEnd"/>
      <w:r w:rsidR="00937C27">
        <w:rPr>
          <w:rFonts w:ascii="Arial" w:hAnsi="Arial" w:cs="Arial"/>
          <w:color w:val="000000"/>
          <w:sz w:val="27"/>
          <w:szCs w:val="27"/>
          <w:shd w:val="clear" w:color="auto" w:fill="FFFFFF"/>
        </w:rPr>
        <w:t xml:space="preserve"> kalian yang </w:t>
      </w:r>
      <w:proofErr w:type="spellStart"/>
      <w:r w:rsidR="00937C27">
        <w:rPr>
          <w:rFonts w:ascii="Arial" w:hAnsi="Arial" w:cs="Arial"/>
          <w:color w:val="000000"/>
          <w:sz w:val="27"/>
          <w:szCs w:val="27"/>
          <w:shd w:val="clear" w:color="auto" w:fill="FFFFFF"/>
        </w:rPr>
        <w:t>bingung</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dalam</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mencari</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berita</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dan</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hal</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menarik</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lainnya</w:t>
      </w:r>
      <w:proofErr w:type="spellEnd"/>
      <w:r w:rsidR="00937C27">
        <w:rPr>
          <w:rFonts w:ascii="Arial" w:hAnsi="Arial" w:cs="Arial"/>
          <w:color w:val="000000"/>
          <w:sz w:val="27"/>
          <w:szCs w:val="27"/>
          <w:shd w:val="clear" w:color="auto" w:fill="FFFFFF"/>
        </w:rPr>
        <w:t xml:space="preserve">, kalian </w:t>
      </w:r>
      <w:proofErr w:type="spellStart"/>
      <w:r w:rsidR="00937C27">
        <w:rPr>
          <w:rFonts w:ascii="Arial" w:hAnsi="Arial" w:cs="Arial"/>
          <w:color w:val="000000"/>
          <w:sz w:val="27"/>
          <w:szCs w:val="27"/>
          <w:shd w:val="clear" w:color="auto" w:fill="FFFFFF"/>
        </w:rPr>
        <w:t>dapat</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datang</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ke</w:t>
      </w:r>
      <w:proofErr w:type="spellEnd"/>
      <w:r w:rsidR="00937C27">
        <w:rPr>
          <w:rFonts w:ascii="Arial" w:hAnsi="Arial" w:cs="Arial"/>
          <w:color w:val="000000"/>
          <w:sz w:val="27"/>
          <w:szCs w:val="27"/>
          <w:shd w:val="clear" w:color="auto" w:fill="FFFFFF"/>
        </w:rPr>
        <w:t xml:space="preserve"> </w:t>
      </w:r>
      <w:proofErr w:type="spellStart"/>
      <w:r w:rsidR="00937C27">
        <w:rPr>
          <w:rFonts w:ascii="Arial" w:hAnsi="Arial" w:cs="Arial"/>
          <w:color w:val="000000"/>
          <w:sz w:val="27"/>
          <w:szCs w:val="27"/>
          <w:shd w:val="clear" w:color="auto" w:fill="FFFFFF"/>
        </w:rPr>
        <w:t>Nurfasta</w:t>
      </w:r>
      <w:proofErr w:type="spellEnd"/>
      <w:r w:rsidR="00937C27">
        <w:rPr>
          <w:rFonts w:ascii="Arial" w:hAnsi="Arial" w:cs="Arial"/>
          <w:color w:val="000000"/>
          <w:sz w:val="27"/>
          <w:szCs w:val="27"/>
          <w:shd w:val="clear" w:color="auto" w:fill="FFFFFF"/>
        </w:rPr>
        <w:t>.</w:t>
      </w:r>
      <w:proofErr w:type="gramEnd"/>
      <w:r w:rsidR="00937C27">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kemampuan</w:t>
      </w:r>
      <w:proofErr w:type="spellEnd"/>
      <w:r>
        <w:rPr>
          <w:rFonts w:ascii="Arial" w:hAnsi="Arial" w:cs="Arial"/>
          <w:color w:val="000000"/>
          <w:sz w:val="27"/>
          <w:szCs w:val="27"/>
          <w:shd w:val="clear" w:color="auto" w:fill="FFFFFF"/>
        </w:rPr>
        <w:t xml:space="preserve"> yang </w:t>
      </w:r>
      <w:proofErr w:type="spellStart"/>
      <w:r>
        <w:rPr>
          <w:rFonts w:ascii="Arial" w:hAnsi="Arial" w:cs="Arial"/>
          <w:color w:val="000000"/>
          <w:sz w:val="27"/>
          <w:szCs w:val="27"/>
          <w:shd w:val="clear" w:color="auto" w:fill="FFFFFF"/>
        </w:rPr>
        <w:t>bisa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bermanfaat</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untuk</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kehidupannya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kedepan</w:t>
      </w:r>
      <w:proofErr w:type="spellEnd"/>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Jangan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lupa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membaca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dan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bermanfaat</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untuk</w:t>
      </w:r>
      <w:proofErr w:type="spellEnd"/>
      <w:r>
        <w:rPr>
          <w:rFonts w:ascii="Arial" w:hAnsi="Arial" w:cs="Arial"/>
          <w:color w:val="000000"/>
          <w:sz w:val="27"/>
          <w:szCs w:val="27"/>
          <w:shd w:val="clear" w:color="auto" w:fill="FFFFFF"/>
        </w:rPr>
        <w:t xml:space="preserve"> orang </w:t>
      </w:r>
      <w:proofErr w:type="spellStart"/>
      <w:r>
        <w:rPr>
          <w:rFonts w:ascii="Arial" w:hAnsi="Arial" w:cs="Arial"/>
          <w:color w:val="000000"/>
          <w:sz w:val="27"/>
          <w:szCs w:val="27"/>
          <w:shd w:val="clear" w:color="auto" w:fill="FFFFFF"/>
        </w:rPr>
        <w:t>sekitar</w:t>
      </w:r>
      <w:proofErr w:type="spellEnd"/>
      <w:r>
        <w:rPr>
          <w:rFonts w:ascii="Arial" w:hAnsi="Arial" w:cs="Arial"/>
          <w:color w:val="000000"/>
          <w:sz w:val="27"/>
          <w:szCs w:val="27"/>
          <w:shd w:val="clear" w:color="auto" w:fill="FFFFFF"/>
        </w:rPr>
        <w:t xml:space="preserve"> kalian.</w:t>
      </w:r>
      <w:proofErr w:type="gramEnd"/>
      <w:r>
        <w:rPr>
          <w:rFonts w:ascii="Arial" w:hAnsi="Arial" w:cs="Arial"/>
          <w:color w:val="000000"/>
          <w:sz w:val="27"/>
          <w:szCs w:val="27"/>
          <w:shd w:val="clear" w:color="auto" w:fill="FFFFFF"/>
        </w:rPr>
        <w:t xml:space="preserve"> </w:t>
      </w:r>
      <w:proofErr w:type="spellStart"/>
      <w:proofErr w:type="gramStart"/>
      <w:r>
        <w:rPr>
          <w:rFonts w:ascii="Arial" w:hAnsi="Arial" w:cs="Arial"/>
          <w:color w:val="000000"/>
          <w:sz w:val="27"/>
          <w:szCs w:val="27"/>
          <w:shd w:val="clear" w:color="auto" w:fill="FFFFFF"/>
        </w:rPr>
        <w:t>Terima</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kasih</w:t>
      </w:r>
      <w:proofErr w:type="spellEnd"/>
      <w:r>
        <w:rPr>
          <w:rFonts w:ascii="Arial" w:hAnsi="Arial" w:cs="Arial"/>
          <w:color w:val="000000"/>
          <w:sz w:val="27"/>
          <w:szCs w:val="27"/>
          <w:shd w:val="clear" w:color="auto" w:fill="FFFFFF"/>
        </w:rPr>
        <w:t>.</w:t>
      </w:r>
      <w:proofErr w:type="gramEnd"/>
      <w:r w:rsidR="00E90DF0">
        <w:rPr>
          <w:rFonts w:ascii="Arial" w:hAnsi="Arial" w:cs="Arial"/>
          <w:color w:val="000000"/>
          <w:sz w:val="27"/>
          <w:szCs w:val="27"/>
          <w:shd w:val="clear" w:color="auto" w:fill="FFFFFF"/>
        </w:rPr>
        <w:t xml:space="preserve"> </w:t>
      </w:r>
      <w:r w:rsidR="00E90DF0" w:rsidRPr="001F4D52">
        <w:rPr>
          <w:rFonts w:ascii="Arial" w:hAnsi="Arial" w:cs="Arial"/>
          <w:color w:val="000000"/>
          <w:sz w:val="27"/>
          <w:szCs w:val="27"/>
          <w:shd w:val="clear" w:color="auto" w:fill="FFFFFF"/>
        </w:rPr>
        <w:t xml:space="preserve">&lt;a </w:t>
      </w:r>
      <w:proofErr w:type="spellStart"/>
      <w:r w:rsidR="00E90DF0" w:rsidRPr="001F4D52">
        <w:rPr>
          <w:rFonts w:ascii="Arial" w:hAnsi="Arial" w:cs="Arial"/>
          <w:color w:val="000000"/>
          <w:sz w:val="27"/>
          <w:szCs w:val="27"/>
          <w:shd w:val="clear" w:color="auto" w:fill="FFFFFF"/>
        </w:rPr>
        <w:t>href</w:t>
      </w:r>
      <w:proofErr w:type="spellEnd"/>
      <w:r w:rsidR="00E90DF0" w:rsidRPr="001F4D52">
        <w:rPr>
          <w:rFonts w:ascii="Arial" w:hAnsi="Arial" w:cs="Arial"/>
          <w:color w:val="000000"/>
          <w:sz w:val="27"/>
          <w:szCs w:val="27"/>
          <w:shd w:val="clear" w:color="auto" w:fill="FFFFFF"/>
        </w:rPr>
        <w:t xml:space="preserve">="https://nurfasta.com"&gt; </w:t>
      </w:r>
      <w:proofErr w:type="spellStart"/>
      <w:r w:rsidR="00E90DF0" w:rsidRPr="001F4D52">
        <w:rPr>
          <w:rFonts w:ascii="Arial" w:hAnsi="Arial" w:cs="Arial"/>
          <w:color w:val="000000"/>
          <w:sz w:val="27"/>
          <w:szCs w:val="27"/>
          <w:shd w:val="clear" w:color="auto" w:fill="FFFFFF"/>
        </w:rPr>
        <w:t>nurfasta</w:t>
      </w:r>
      <w:proofErr w:type="spellEnd"/>
      <w:r w:rsidR="00E90DF0" w:rsidRPr="001F4D52">
        <w:rPr>
          <w:rFonts w:ascii="Arial" w:hAnsi="Arial" w:cs="Arial"/>
          <w:color w:val="000000"/>
          <w:sz w:val="27"/>
          <w:szCs w:val="27"/>
          <w:shd w:val="clear" w:color="auto" w:fill="FFFFFF"/>
        </w:rPr>
        <w:t xml:space="preserve"> &lt;/a&gt;</w:t>
      </w:r>
      <w:r w:rsidR="006F3A14" w:rsidRPr="006F3A14">
        <w:t xml:space="preserve"> </w:t>
      </w:r>
      <w:proofErr w:type="spellStart"/>
      <w:r w:rsidR="006F3A14">
        <w:t>Untuk</w:t>
      </w:r>
      <w:proofErr w:type="spellEnd"/>
      <w:r w:rsidR="006F3A14">
        <w:t xml:space="preserve"> kalian yang </w:t>
      </w:r>
    </w:p>
    <w:p w:rsidR="006B4196" w:rsidRDefault="001F4D52">
      <w:pPr>
        <w:rPr>
          <w:rFonts w:ascii="Arial" w:hAnsi="Arial" w:cs="Arial"/>
          <w:color w:val="1B1A1A"/>
          <w:sz w:val="18"/>
          <w:szCs w:val="18"/>
          <w:lang w:val="en-ID"/>
        </w:rPr>
      </w:pPr>
      <w:r>
        <w:rPr>
          <w:rFonts w:ascii="Arial" w:hAnsi="Arial" w:cs="Arial"/>
          <w:color w:val="666666"/>
          <w:sz w:val="20"/>
          <w:szCs w:val="20"/>
          <w:shd w:val="clear" w:color="auto" w:fill="F4F4F4"/>
        </w:rPr>
        <w:t>XKV40wvTbMBT</w:t>
      </w:r>
      <w:r w:rsidR="00E90DF0" w:rsidRPr="00E90DF0">
        <w:rPr>
          <w:rFonts w:ascii="Arial" w:hAnsi="Arial" w:cs="Arial"/>
          <w:color w:val="000000"/>
          <w:sz w:val="27"/>
          <w:szCs w:val="27"/>
          <w:shd w:val="clear" w:color="auto" w:fill="FFFFFF"/>
        </w:rPr>
        <w:t xml:space="preserve"> </w:t>
      </w:r>
      <w:proofErr w:type="spellStart"/>
      <w:r w:rsidR="00E90DF0">
        <w:rPr>
          <w:rFonts w:ascii="Arial" w:hAnsi="Arial" w:cs="Arial"/>
          <w:color w:val="000000"/>
          <w:sz w:val="27"/>
          <w:szCs w:val="27"/>
          <w:shd w:val="clear" w:color="auto" w:fill="FFFFFF"/>
        </w:rPr>
        <w:t>ke</w:t>
      </w:r>
      <w:proofErr w:type="spellEnd"/>
      <w:r w:rsidR="00E90DF0">
        <w:rPr>
          <w:rFonts w:ascii="Arial" w:hAnsi="Arial" w:cs="Arial"/>
          <w:color w:val="000000"/>
          <w:sz w:val="27"/>
          <w:szCs w:val="27"/>
          <w:shd w:val="clear" w:color="auto" w:fill="FFFFFF"/>
        </w:rPr>
        <w:t xml:space="preserve"> </w:t>
      </w:r>
      <w:r w:rsidR="00E90DF0" w:rsidRPr="001F4D52">
        <w:rPr>
          <w:rFonts w:ascii="Arial" w:hAnsi="Arial" w:cs="Arial"/>
          <w:color w:val="000000"/>
          <w:sz w:val="27"/>
          <w:szCs w:val="27"/>
          <w:shd w:val="clear" w:color="auto" w:fill="FFFFFF"/>
        </w:rPr>
        <w:t xml:space="preserve">&lt;a </w:t>
      </w:r>
      <w:proofErr w:type="spellStart"/>
      <w:r w:rsidR="00E90DF0" w:rsidRPr="001F4D52">
        <w:rPr>
          <w:rFonts w:ascii="Arial" w:hAnsi="Arial" w:cs="Arial"/>
          <w:color w:val="000000"/>
          <w:sz w:val="27"/>
          <w:szCs w:val="27"/>
          <w:shd w:val="clear" w:color="auto" w:fill="FFFFFF"/>
        </w:rPr>
        <w:t>href</w:t>
      </w:r>
      <w:proofErr w:type="spellEnd"/>
      <w:r w:rsidR="00E90DF0" w:rsidRPr="001F4D52">
        <w:rPr>
          <w:rFonts w:ascii="Arial" w:hAnsi="Arial" w:cs="Arial"/>
          <w:color w:val="000000"/>
          <w:sz w:val="27"/>
          <w:szCs w:val="27"/>
          <w:shd w:val="clear" w:color="auto" w:fill="FFFFFF"/>
        </w:rPr>
        <w:t xml:space="preserve">="https://nurfasta.com"&gt; </w:t>
      </w:r>
      <w:proofErr w:type="spellStart"/>
      <w:r w:rsidR="00E90DF0" w:rsidRPr="001F4D52">
        <w:rPr>
          <w:rFonts w:ascii="Arial" w:hAnsi="Arial" w:cs="Arial"/>
          <w:color w:val="000000"/>
          <w:sz w:val="27"/>
          <w:szCs w:val="27"/>
          <w:shd w:val="clear" w:color="auto" w:fill="FFFFFF"/>
        </w:rPr>
        <w:t>nurfasta</w:t>
      </w:r>
      <w:proofErr w:type="spellEnd"/>
      <w:r w:rsidR="00E90DF0" w:rsidRPr="001F4D52">
        <w:rPr>
          <w:rFonts w:ascii="Arial" w:hAnsi="Arial" w:cs="Arial"/>
          <w:color w:val="000000"/>
          <w:sz w:val="27"/>
          <w:szCs w:val="27"/>
          <w:shd w:val="clear" w:color="auto" w:fill="FFFFFF"/>
        </w:rPr>
        <w:t xml:space="preserve"> &lt;/a&gt;</w:t>
      </w:r>
    </w:p>
    <w:p w:rsidR="006B4196" w:rsidRDefault="006B4196">
      <w:pPr>
        <w:rPr>
          <w:rFonts w:ascii="Arial" w:hAnsi="Arial" w:cs="Arial"/>
          <w:color w:val="1B1A1A"/>
          <w:sz w:val="18"/>
          <w:szCs w:val="18"/>
          <w:lang w:val="en-ID"/>
        </w:rPr>
      </w:pPr>
    </w:p>
    <w:p w:rsidR="006B4196" w:rsidRDefault="006B4196">
      <w:pPr>
        <w:rPr>
          <w:rFonts w:ascii="Arial" w:hAnsi="Arial" w:cs="Arial"/>
          <w:color w:val="1B1A1A"/>
          <w:sz w:val="18"/>
          <w:szCs w:val="18"/>
          <w:lang w:val="en-ID"/>
        </w:rPr>
      </w:pPr>
    </w:p>
    <w:p w:rsidR="006B4196" w:rsidRDefault="005D6BD9">
      <w:pPr>
        <w:rPr>
          <w:rFonts w:ascii="Arial" w:hAnsi="Arial" w:cs="Arial"/>
          <w:color w:val="1B1A1A"/>
          <w:sz w:val="18"/>
          <w:szCs w:val="18"/>
          <w:lang w:val="en-ID"/>
        </w:rPr>
      </w:pPr>
      <w:r w:rsidRPr="005D6BD9">
        <w:rPr>
          <w:rFonts w:ascii="Arial" w:hAnsi="Arial" w:cs="Arial"/>
          <w:color w:val="1B1A1A"/>
          <w:sz w:val="18"/>
          <w:szCs w:val="18"/>
          <w:lang w:val="en-ID"/>
        </w:rPr>
        <w:t>tvFxlDRGfg0hGdJb</w:t>
      </w:r>
    </w:p>
    <w:p w:rsidR="006F3A14" w:rsidRDefault="00C91C65">
      <w:pPr>
        <w:rPr>
          <w:rStyle w:val="Hyperlink"/>
          <w:rFonts w:ascii="Arial" w:hAnsi="Arial" w:cs="Arial"/>
          <w:sz w:val="18"/>
          <w:szCs w:val="18"/>
          <w:lang w:val="en-ID"/>
        </w:rPr>
      </w:pPr>
      <w:hyperlink r:id="rId6" w:history="1">
        <w:r w:rsidR="006B4196" w:rsidRPr="00DC0171">
          <w:rPr>
            <w:rStyle w:val="Hyperlink"/>
            <w:rFonts w:ascii="Arial" w:hAnsi="Arial" w:cs="Arial"/>
            <w:sz w:val="18"/>
            <w:szCs w:val="18"/>
            <w:lang w:val="en-ID"/>
          </w:rPr>
          <w:t>Nurfasta1927@gmail.com</w:t>
        </w:r>
      </w:hyperlink>
    </w:p>
    <w:p w:rsidR="006F3A14" w:rsidRDefault="006F3A14" w:rsidP="006F3A14">
      <w:pPr>
        <w:pStyle w:val="NormalWeb"/>
        <w:shd w:val="clear" w:color="auto" w:fill="FFFFFF"/>
        <w:spacing w:before="0" w:beforeAutospacing="0" w:after="390" w:afterAutospacing="0"/>
        <w:rPr>
          <w:rFonts w:ascii="Arial" w:hAnsi="Arial" w:cs="Arial"/>
          <w:color w:val="555555"/>
          <w:sz w:val="35"/>
          <w:szCs w:val="35"/>
        </w:rPr>
      </w:pPr>
      <w:r>
        <w:rPr>
          <w:rFonts w:ascii="Arial" w:hAnsi="Arial" w:cs="Arial"/>
          <w:color w:val="555555"/>
          <w:sz w:val="35"/>
          <w:szCs w:val="35"/>
        </w:rPr>
        <w:t>Animals take many shapes and forms and come in a great diversity of sizes, from microscopic to the 30 m long blue whale! Whether you measure in terms of weight, height or length, there is no denying some animals are huge in comparison to others in their class.</w:t>
      </w:r>
    </w:p>
    <w:p w:rsidR="006F3A14" w:rsidRDefault="006F3A14" w:rsidP="006F3A14">
      <w:pPr>
        <w:pStyle w:val="Heading2"/>
        <w:numPr>
          <w:ilvl w:val="0"/>
          <w:numId w:val="1"/>
        </w:numPr>
        <w:shd w:val="clear" w:color="auto" w:fill="FFFFFF"/>
        <w:spacing w:before="0" w:beforeAutospacing="0" w:after="150" w:afterAutospacing="0"/>
        <w:ind w:left="0"/>
        <w:rPr>
          <w:ins w:id="1" w:author="Unknown"/>
          <w:rFonts w:ascii="Arial" w:hAnsi="Arial" w:cs="Arial"/>
          <w:color w:val="555555"/>
          <w:sz w:val="41"/>
          <w:szCs w:val="41"/>
        </w:rPr>
      </w:pPr>
      <w:ins w:id="2" w:author="Unknown">
        <w:r>
          <w:rPr>
            <w:rFonts w:ascii="Arial" w:hAnsi="Arial" w:cs="Arial"/>
            <w:color w:val="555555"/>
            <w:sz w:val="41"/>
            <w:szCs w:val="41"/>
          </w:rPr>
          <w:t>10. Goliath Beetle</w:t>
        </w:r>
      </w:ins>
    </w:p>
    <w:p w:rsidR="006F3A14" w:rsidRDefault="006F3A14" w:rsidP="006F3A14">
      <w:pPr>
        <w:pStyle w:val="NormalWeb"/>
        <w:spacing w:before="0" w:beforeAutospacing="0" w:after="390" w:afterAutospacing="0"/>
        <w:rPr>
          <w:ins w:id="3" w:author="Unknown"/>
          <w:rFonts w:ascii="Arial" w:hAnsi="Arial" w:cs="Arial"/>
          <w:color w:val="555555"/>
        </w:rPr>
      </w:pPr>
      <w:ins w:id="4" w:author="Unknown">
        <w:r>
          <w:rPr>
            <w:rFonts w:ascii="Arial" w:hAnsi="Arial" w:cs="Arial"/>
            <w:color w:val="555555"/>
          </w:rPr>
          <w:t xml:space="preserve">Hiding in the undergrowth of African tropical forests, Goliath Beetles take the top spot as the heaviest insect in the world! They weigh up to 3.5 ounces (100 g), grow to a length of 4.5 inches (11.5 cm) and are brown/black/white in </w:t>
        </w:r>
        <w:proofErr w:type="spellStart"/>
        <w:r>
          <w:rPr>
            <w:rFonts w:ascii="Arial" w:hAnsi="Arial" w:cs="Arial"/>
            <w:color w:val="555555"/>
          </w:rPr>
          <w:t>colour</w:t>
        </w:r>
        <w:proofErr w:type="spellEnd"/>
        <w:r>
          <w:rPr>
            <w:rFonts w:ascii="Arial" w:hAnsi="Arial" w:cs="Arial"/>
            <w:color w:val="555555"/>
          </w:rPr>
          <w:t>.</w:t>
        </w:r>
      </w:ins>
    </w:p>
    <w:p w:rsidR="006F3A14" w:rsidRDefault="006F3A14" w:rsidP="006F3A14">
      <w:pPr>
        <w:shd w:val="clear" w:color="auto" w:fill="F3F1F2"/>
        <w:spacing w:beforeAutospacing="1"/>
        <w:jc w:val="center"/>
        <w:rPr>
          <w:ins w:id="5" w:author="Unknown"/>
          <w:rFonts w:ascii="Arial" w:hAnsi="Arial" w:cs="Arial"/>
          <w:color w:val="555555"/>
        </w:rPr>
      </w:pPr>
      <w:r>
        <w:rPr>
          <w:rFonts w:ascii="Arial" w:hAnsi="Arial" w:cs="Arial"/>
          <w:noProof/>
          <w:color w:val="555555"/>
        </w:rPr>
        <w:lastRenderedPageBreak/>
        <w:drawing>
          <wp:inline distT="0" distB="0" distL="0" distR="0">
            <wp:extent cx="4952365" cy="2860040"/>
            <wp:effectExtent l="0" t="0" r="635" b="0"/>
            <wp:docPr id="10" name="Picture 10" descr="Goli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i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2365" cy="2860040"/>
                    </a:xfrm>
                    <a:prstGeom prst="rect">
                      <a:avLst/>
                    </a:prstGeom>
                    <a:noFill/>
                    <a:ln>
                      <a:noFill/>
                    </a:ln>
                  </pic:spPr>
                </pic:pic>
              </a:graphicData>
            </a:graphic>
          </wp:inline>
        </w:drawing>
      </w:r>
    </w:p>
    <w:p w:rsidR="006F3A14" w:rsidRDefault="006F3A14" w:rsidP="006F3A14">
      <w:pPr>
        <w:pStyle w:val="Heading2"/>
        <w:numPr>
          <w:ilvl w:val="0"/>
          <w:numId w:val="1"/>
        </w:numPr>
        <w:shd w:val="clear" w:color="auto" w:fill="FFFFFF"/>
        <w:spacing w:before="0" w:beforeAutospacing="0" w:after="150" w:afterAutospacing="0"/>
        <w:ind w:left="0"/>
        <w:rPr>
          <w:ins w:id="6" w:author="Unknown"/>
          <w:rFonts w:ascii="Arial" w:hAnsi="Arial" w:cs="Arial"/>
          <w:color w:val="555555"/>
          <w:sz w:val="41"/>
          <w:szCs w:val="41"/>
        </w:rPr>
      </w:pPr>
      <w:ins w:id="7"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"https://onekindplanet.org/animal/chinese-giant-salamander/" </w:instrText>
        </w:r>
        <w:r>
          <w:rPr>
            <w:rFonts w:ascii="Arial" w:hAnsi="Arial" w:cs="Arial"/>
            <w:color w:val="555555"/>
            <w:sz w:val="41"/>
            <w:szCs w:val="41"/>
          </w:rPr>
          <w:fldChar w:fldCharType="separate"/>
        </w:r>
        <w:r>
          <w:rPr>
            <w:rStyle w:val="Hyperlink"/>
            <w:rFonts w:ascii="Arial" w:hAnsi="Arial" w:cs="Arial"/>
            <w:color w:val="3CBAD8"/>
            <w:sz w:val="41"/>
            <w:szCs w:val="41"/>
          </w:rPr>
          <w:t>9. Chinese Salamander</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8" w:author="Unknown"/>
          <w:rFonts w:ascii="Arial" w:hAnsi="Arial" w:cs="Arial"/>
          <w:color w:val="555555"/>
        </w:rPr>
      </w:pPr>
      <w:ins w:id="9" w:author="Unknown">
        <w:r>
          <w:rPr>
            <w:rFonts w:ascii="Arial" w:hAnsi="Arial" w:cs="Arial"/>
            <w:color w:val="555555"/>
          </w:rPr>
          <w:t xml:space="preserve">The Chinese Giant Salamander is the largest living amphibian, weighing up to 140 </w:t>
        </w:r>
        <w:proofErr w:type="spellStart"/>
        <w:r>
          <w:rPr>
            <w:rFonts w:ascii="Arial" w:hAnsi="Arial" w:cs="Arial"/>
            <w:color w:val="555555"/>
          </w:rPr>
          <w:t>lbs</w:t>
        </w:r>
        <w:proofErr w:type="spellEnd"/>
        <w:r>
          <w:rPr>
            <w:rFonts w:ascii="Arial" w:hAnsi="Arial" w:cs="Arial"/>
            <w:color w:val="555555"/>
          </w:rPr>
          <w:t xml:space="preserve"> (64 kg) and growing to a length of 6 </w:t>
        </w:r>
        <w:proofErr w:type="spellStart"/>
        <w:r>
          <w:rPr>
            <w:rFonts w:ascii="Arial" w:hAnsi="Arial" w:cs="Arial"/>
            <w:color w:val="555555"/>
          </w:rPr>
          <w:t>ft</w:t>
        </w:r>
        <w:proofErr w:type="spellEnd"/>
        <w:r>
          <w:rPr>
            <w:rFonts w:ascii="Arial" w:hAnsi="Arial" w:cs="Arial"/>
            <w:color w:val="555555"/>
          </w:rPr>
          <w:t xml:space="preserve"> (1.8 m) long. Having changed little from their ancestors, they are known as living fossils, but despite their fascinating nature, they are endangered and rare in the wild.</w:t>
        </w:r>
      </w:ins>
    </w:p>
    <w:p w:rsidR="006F3A14" w:rsidRDefault="006F3A14" w:rsidP="006F3A14">
      <w:pPr>
        <w:spacing w:beforeAutospacing="1"/>
        <w:rPr>
          <w:ins w:id="10" w:author="Unknown"/>
          <w:rFonts w:ascii="Arial" w:hAnsi="Arial" w:cs="Arial"/>
          <w:color w:val="555555"/>
        </w:rPr>
      </w:pPr>
      <w:ins w:id="11" w:author="Unknown">
        <w:r>
          <w:rPr>
            <w:rFonts w:ascii="Arial" w:hAnsi="Arial" w:cs="Arial"/>
            <w:color w:val="555555"/>
          </w:rPr>
          <w:t> </w:t>
        </w:r>
      </w:ins>
    </w:p>
    <w:p w:rsidR="006F3A14" w:rsidRDefault="006F3A14" w:rsidP="006F3A14">
      <w:pPr>
        <w:pStyle w:val="NormalWeb"/>
        <w:spacing w:before="0" w:beforeAutospacing="0" w:after="0" w:afterAutospacing="0"/>
        <w:rPr>
          <w:ins w:id="12" w:author="Unknown"/>
          <w:rFonts w:ascii="Arial" w:hAnsi="Arial" w:cs="Arial"/>
          <w:color w:val="555555"/>
        </w:rPr>
      </w:pPr>
      <w:ins w:id="13" w:author="Unknown">
        <w:r>
          <w:rPr>
            <w:rFonts w:ascii="Arial" w:hAnsi="Arial" w:cs="Arial"/>
            <w:color w:val="555555"/>
          </w:rPr>
          <w:fldChar w:fldCharType="begin"/>
        </w:r>
        <w:r>
          <w:rPr>
            <w:rFonts w:ascii="Arial" w:hAnsi="Arial" w:cs="Arial"/>
            <w:color w:val="555555"/>
          </w:rPr>
          <w:instrText xml:space="preserve"> HYPERLINK "https://onekindplanet.org/animal/chinese-giant-salamander/"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14" w:author="Unknown"/>
          <w:rFonts w:ascii="Arial" w:hAnsi="Arial" w:cs="Arial"/>
          <w:color w:val="555555"/>
        </w:rPr>
      </w:pPr>
      <w:r>
        <w:rPr>
          <w:rFonts w:ascii="Arial" w:hAnsi="Arial" w:cs="Arial"/>
          <w:b/>
          <w:bCs/>
          <w:noProof/>
          <w:color w:val="3CBAD8"/>
        </w:rPr>
        <w:drawing>
          <wp:inline distT="0" distB="0" distL="0" distR="0">
            <wp:extent cx="4959985" cy="2860040"/>
            <wp:effectExtent l="0" t="0" r="0" b="0"/>
            <wp:docPr id="9" name="Picture 9" descr="Chine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ne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985" cy="2860040"/>
                    </a:xfrm>
                    <a:prstGeom prst="rect">
                      <a:avLst/>
                    </a:prstGeom>
                    <a:noFill/>
                    <a:ln>
                      <a:noFill/>
                    </a:ln>
                  </pic:spPr>
                </pic:pic>
              </a:graphicData>
            </a:graphic>
          </wp:inline>
        </w:drawing>
      </w:r>
    </w:p>
    <w:p w:rsidR="006F3A14" w:rsidRDefault="006F3A14" w:rsidP="006F3A14">
      <w:pPr>
        <w:pStyle w:val="NormalWeb"/>
        <w:shd w:val="clear" w:color="auto" w:fill="FFFFFF"/>
        <w:spacing w:before="0" w:beforeAutospacing="0" w:after="0" w:afterAutospacing="0"/>
        <w:rPr>
          <w:ins w:id="15" w:author="Unknown"/>
          <w:rFonts w:ascii="Arial" w:hAnsi="Arial" w:cs="Arial"/>
          <w:color w:val="555555"/>
          <w:sz w:val="20"/>
          <w:szCs w:val="20"/>
        </w:rPr>
      </w:pPr>
      <w:ins w:id="16" w:author="Unknown">
        <w:r>
          <w:rPr>
            <w:rFonts w:ascii="Arial" w:hAnsi="Arial" w:cs="Arial"/>
            <w:color w:val="555555"/>
            <w:sz w:val="20"/>
            <w:szCs w:val="20"/>
          </w:rPr>
          <w:t>Picture Credit: H Zell (Wiki Commons User)</w:t>
        </w:r>
      </w:ins>
    </w:p>
    <w:p w:rsidR="006F3A14" w:rsidRDefault="006F3A14" w:rsidP="006F3A14">
      <w:pPr>
        <w:numPr>
          <w:ilvl w:val="0"/>
          <w:numId w:val="1"/>
        </w:numPr>
        <w:pBdr>
          <w:bottom w:val="single" w:sz="6" w:space="0" w:color="CCCCCC"/>
        </w:pBdr>
        <w:shd w:val="clear" w:color="auto" w:fill="FFFFFF"/>
        <w:spacing w:beforeAutospacing="1" w:after="0" w:line="240" w:lineRule="auto"/>
        <w:ind w:left="0"/>
        <w:rPr>
          <w:ins w:id="17" w:author="Unknown"/>
          <w:rFonts w:ascii="Arial" w:hAnsi="Arial" w:cs="Arial"/>
          <w:color w:val="555555"/>
          <w:sz w:val="24"/>
          <w:szCs w:val="24"/>
        </w:rPr>
      </w:pPr>
    </w:p>
    <w:p w:rsidR="006F3A14" w:rsidRDefault="006F3A14" w:rsidP="006F3A14">
      <w:pPr>
        <w:pStyle w:val="Heading2"/>
        <w:numPr>
          <w:ilvl w:val="0"/>
          <w:numId w:val="1"/>
        </w:numPr>
        <w:shd w:val="clear" w:color="auto" w:fill="FFFFFF"/>
        <w:spacing w:before="0" w:beforeAutospacing="0" w:after="150" w:afterAutospacing="0"/>
        <w:ind w:left="0"/>
        <w:rPr>
          <w:ins w:id="18" w:author="Unknown"/>
          <w:rFonts w:ascii="Arial" w:hAnsi="Arial" w:cs="Arial"/>
          <w:color w:val="555555"/>
          <w:sz w:val="41"/>
          <w:szCs w:val="41"/>
        </w:rPr>
      </w:pPr>
      <w:ins w:id="19"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"https://onekindplanet.org/animal/ostrich/" </w:instrText>
        </w:r>
        <w:r>
          <w:rPr>
            <w:rFonts w:ascii="Arial" w:hAnsi="Arial" w:cs="Arial"/>
            <w:color w:val="555555"/>
            <w:sz w:val="41"/>
            <w:szCs w:val="41"/>
          </w:rPr>
          <w:fldChar w:fldCharType="separate"/>
        </w:r>
        <w:r>
          <w:rPr>
            <w:rStyle w:val="Hyperlink"/>
            <w:rFonts w:ascii="Arial" w:hAnsi="Arial" w:cs="Arial"/>
            <w:color w:val="3CBAD8"/>
            <w:sz w:val="41"/>
            <w:szCs w:val="41"/>
          </w:rPr>
          <w:t>8. Ostrich</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20" w:author="Unknown"/>
          <w:rFonts w:ascii="Arial" w:hAnsi="Arial" w:cs="Arial"/>
          <w:color w:val="555555"/>
        </w:rPr>
      </w:pPr>
      <w:ins w:id="21" w:author="Unknown">
        <w:r>
          <w:rPr>
            <w:rFonts w:ascii="Arial" w:hAnsi="Arial" w:cs="Arial"/>
            <w:color w:val="555555"/>
          </w:rPr>
          <w:t xml:space="preserve">The Ostrich is the largest living bird, with a height of 9 </w:t>
        </w:r>
        <w:proofErr w:type="spellStart"/>
        <w:r>
          <w:rPr>
            <w:rFonts w:ascii="Arial" w:hAnsi="Arial" w:cs="Arial"/>
            <w:color w:val="555555"/>
          </w:rPr>
          <w:t>ft</w:t>
        </w:r>
        <w:proofErr w:type="spellEnd"/>
        <w:r>
          <w:rPr>
            <w:rFonts w:ascii="Arial" w:hAnsi="Arial" w:cs="Arial"/>
            <w:color w:val="555555"/>
          </w:rPr>
          <w:t xml:space="preserve"> (2.7m) and weight of 344 </w:t>
        </w:r>
        <w:proofErr w:type="spellStart"/>
        <w:r>
          <w:rPr>
            <w:rFonts w:ascii="Arial" w:hAnsi="Arial" w:cs="Arial"/>
            <w:color w:val="555555"/>
          </w:rPr>
          <w:t>lbs</w:t>
        </w:r>
        <w:proofErr w:type="spellEnd"/>
        <w:r>
          <w:rPr>
            <w:rFonts w:ascii="Arial" w:hAnsi="Arial" w:cs="Arial"/>
            <w:color w:val="555555"/>
          </w:rPr>
          <w:t xml:space="preserve"> (156 kg), and at 1.9 in (5 cm) in size, their eyes are the largest of all land mammals. They don’t have teeth and can survive without water for days as they can make their own water internally and extract the rest from the vegetation they eat!</w:t>
        </w:r>
      </w:ins>
    </w:p>
    <w:p w:rsidR="006F3A14" w:rsidRDefault="006F3A14" w:rsidP="006F3A14">
      <w:pPr>
        <w:pStyle w:val="NormalWeb"/>
        <w:spacing w:before="0" w:beforeAutospacing="0" w:after="0" w:afterAutospacing="0"/>
        <w:rPr>
          <w:ins w:id="22" w:author="Unknown"/>
          <w:rFonts w:ascii="Arial" w:hAnsi="Arial" w:cs="Arial"/>
          <w:color w:val="555555"/>
        </w:rPr>
      </w:pPr>
      <w:ins w:id="23" w:author="Unknown">
        <w:r>
          <w:rPr>
            <w:rFonts w:ascii="Arial" w:hAnsi="Arial" w:cs="Arial"/>
            <w:color w:val="555555"/>
          </w:rPr>
          <w:fldChar w:fldCharType="begin"/>
        </w:r>
        <w:r>
          <w:rPr>
            <w:rFonts w:ascii="Arial" w:hAnsi="Arial" w:cs="Arial"/>
            <w:color w:val="555555"/>
          </w:rPr>
          <w:instrText xml:space="preserve"> HYPERLINK "https://onekindplanet.org/animal/ostrich/"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24" w:author="Unknown"/>
          <w:rFonts w:ascii="Arial" w:hAnsi="Arial" w:cs="Arial"/>
          <w:color w:val="555555"/>
        </w:rPr>
      </w:pPr>
      <w:r>
        <w:rPr>
          <w:rFonts w:ascii="Arial" w:hAnsi="Arial" w:cs="Arial"/>
          <w:b/>
          <w:bCs/>
          <w:noProof/>
          <w:color w:val="3CBAD8"/>
        </w:rPr>
        <w:drawing>
          <wp:inline distT="0" distB="0" distL="0" distR="0">
            <wp:extent cx="4952365" cy="2860040"/>
            <wp:effectExtent l="0" t="0" r="635" b="0"/>
            <wp:docPr id="8" name="Picture 8" descr="Ostric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tric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2365" cy="2860040"/>
                    </a:xfrm>
                    <a:prstGeom prst="rect">
                      <a:avLst/>
                    </a:prstGeom>
                    <a:noFill/>
                    <a:ln>
                      <a:noFill/>
                    </a:ln>
                  </pic:spPr>
                </pic:pic>
              </a:graphicData>
            </a:graphic>
          </wp:inline>
        </w:drawing>
      </w:r>
    </w:p>
    <w:p w:rsidR="006F3A14" w:rsidRDefault="006F3A14" w:rsidP="006F3A14">
      <w:pPr>
        <w:pStyle w:val="Heading2"/>
        <w:numPr>
          <w:ilvl w:val="0"/>
          <w:numId w:val="1"/>
        </w:numPr>
        <w:shd w:val="clear" w:color="auto" w:fill="FFFFFF"/>
        <w:spacing w:before="0" w:beforeAutospacing="0" w:after="150" w:afterAutospacing="0"/>
        <w:ind w:left="0"/>
        <w:rPr>
          <w:ins w:id="25" w:author="Unknown"/>
          <w:rFonts w:ascii="Arial" w:hAnsi="Arial" w:cs="Arial"/>
          <w:color w:val="555555"/>
          <w:sz w:val="41"/>
          <w:szCs w:val="41"/>
        </w:rPr>
      </w:pPr>
      <w:ins w:id="26"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"https://onekindplanet.org/animal/saltwater-crocodile/" </w:instrText>
        </w:r>
        <w:r>
          <w:rPr>
            <w:rFonts w:ascii="Arial" w:hAnsi="Arial" w:cs="Arial"/>
            <w:color w:val="555555"/>
            <w:sz w:val="41"/>
            <w:szCs w:val="41"/>
          </w:rPr>
          <w:fldChar w:fldCharType="separate"/>
        </w:r>
        <w:r>
          <w:rPr>
            <w:rStyle w:val="Hyperlink"/>
            <w:rFonts w:ascii="Arial" w:hAnsi="Arial" w:cs="Arial"/>
            <w:color w:val="3CBAD8"/>
            <w:sz w:val="41"/>
            <w:szCs w:val="41"/>
          </w:rPr>
          <w:t>7. Saltwater Crocodile</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27" w:author="Unknown"/>
          <w:rFonts w:ascii="Arial" w:hAnsi="Arial" w:cs="Arial"/>
          <w:color w:val="555555"/>
        </w:rPr>
      </w:pPr>
      <w:ins w:id="28" w:author="Unknown">
        <w:r>
          <w:rPr>
            <w:rFonts w:ascii="Arial" w:hAnsi="Arial" w:cs="Arial"/>
            <w:color w:val="555555"/>
          </w:rPr>
          <w:t xml:space="preserve">The largest living reptile is the Saltwater Crocodile, growing to an average length of 17 </w:t>
        </w:r>
        <w:proofErr w:type="spellStart"/>
        <w:r>
          <w:rPr>
            <w:rFonts w:ascii="Arial" w:hAnsi="Arial" w:cs="Arial"/>
            <w:color w:val="555555"/>
          </w:rPr>
          <w:t>ft</w:t>
        </w:r>
        <w:proofErr w:type="spellEnd"/>
        <w:r>
          <w:rPr>
            <w:rFonts w:ascii="Arial" w:hAnsi="Arial" w:cs="Arial"/>
            <w:color w:val="555555"/>
          </w:rPr>
          <w:t xml:space="preserve"> (5.2 m), although they can reach 21 </w:t>
        </w:r>
        <w:proofErr w:type="spellStart"/>
        <w:r>
          <w:rPr>
            <w:rFonts w:ascii="Arial" w:hAnsi="Arial" w:cs="Arial"/>
            <w:color w:val="555555"/>
          </w:rPr>
          <w:t>ft</w:t>
        </w:r>
        <w:proofErr w:type="spellEnd"/>
        <w:r>
          <w:rPr>
            <w:rFonts w:ascii="Arial" w:hAnsi="Arial" w:cs="Arial"/>
            <w:color w:val="555555"/>
          </w:rPr>
          <w:t xml:space="preserve"> (6.3m) in length and weigh up to 21 US tons (1,900 kg). They are distributed widely in brackish and fresh waters in parts of India, Asia and Australia and feed on all animals they can get their </w:t>
        </w:r>
        <w:proofErr w:type="gramStart"/>
        <w:r>
          <w:rPr>
            <w:rFonts w:ascii="Arial" w:hAnsi="Arial" w:cs="Arial"/>
            <w:color w:val="555555"/>
          </w:rPr>
          <w:t>teeth in to, which includes</w:t>
        </w:r>
        <w:proofErr w:type="gramEnd"/>
        <w:r>
          <w:rPr>
            <w:rFonts w:ascii="Arial" w:hAnsi="Arial" w:cs="Arial"/>
            <w:color w:val="555555"/>
          </w:rPr>
          <w:t xml:space="preserve"> sharks if they get the chance.</w:t>
        </w:r>
      </w:ins>
    </w:p>
    <w:p w:rsidR="006F3A14" w:rsidRDefault="006F3A14" w:rsidP="006F3A14">
      <w:pPr>
        <w:spacing w:beforeAutospacing="1"/>
        <w:rPr>
          <w:ins w:id="29" w:author="Unknown"/>
          <w:rFonts w:ascii="Arial" w:hAnsi="Arial" w:cs="Arial"/>
          <w:color w:val="555555"/>
        </w:rPr>
      </w:pPr>
      <w:ins w:id="30" w:author="Unknown">
        <w:r>
          <w:rPr>
            <w:rFonts w:ascii="Arial" w:hAnsi="Arial" w:cs="Arial"/>
            <w:color w:val="555555"/>
          </w:rPr>
          <w:t> </w:t>
        </w:r>
      </w:ins>
    </w:p>
    <w:p w:rsidR="006F3A14" w:rsidRDefault="006F3A14" w:rsidP="006F3A14">
      <w:pPr>
        <w:pStyle w:val="NormalWeb"/>
        <w:spacing w:before="0" w:beforeAutospacing="0" w:after="0" w:afterAutospacing="0"/>
        <w:rPr>
          <w:ins w:id="31" w:author="Unknown"/>
          <w:rFonts w:ascii="Arial" w:hAnsi="Arial" w:cs="Arial"/>
          <w:color w:val="555555"/>
        </w:rPr>
      </w:pPr>
      <w:ins w:id="32" w:author="Unknown">
        <w:r>
          <w:rPr>
            <w:rFonts w:ascii="Arial" w:hAnsi="Arial" w:cs="Arial"/>
            <w:color w:val="555555"/>
          </w:rPr>
          <w:fldChar w:fldCharType="begin"/>
        </w:r>
        <w:r>
          <w:rPr>
            <w:rFonts w:ascii="Arial" w:hAnsi="Arial" w:cs="Arial"/>
            <w:color w:val="555555"/>
          </w:rPr>
          <w:instrText xml:space="preserve"> HYPERLINK "https://onekindplanet.org/animal/saltwater-crocodile/"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33" w:author="Unknown"/>
          <w:rFonts w:ascii="Arial" w:hAnsi="Arial" w:cs="Arial"/>
          <w:color w:val="555555"/>
        </w:rPr>
      </w:pPr>
      <w:r>
        <w:rPr>
          <w:rFonts w:ascii="Arial" w:hAnsi="Arial" w:cs="Arial"/>
          <w:b/>
          <w:bCs/>
          <w:noProof/>
          <w:color w:val="3CBAD8"/>
        </w:rPr>
        <w:lastRenderedPageBreak/>
        <w:drawing>
          <wp:inline distT="0" distB="0" distL="0" distR="0">
            <wp:extent cx="4952365" cy="2860040"/>
            <wp:effectExtent l="0" t="0" r="635" b="0"/>
            <wp:docPr id="7" name="Picture 7" descr="Saltwat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twate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2365" cy="2860040"/>
                    </a:xfrm>
                    <a:prstGeom prst="rect">
                      <a:avLst/>
                    </a:prstGeom>
                    <a:noFill/>
                    <a:ln>
                      <a:noFill/>
                    </a:ln>
                  </pic:spPr>
                </pic:pic>
              </a:graphicData>
            </a:graphic>
          </wp:inline>
        </w:drawing>
      </w:r>
    </w:p>
    <w:p w:rsidR="006F3A14" w:rsidRDefault="006F3A14" w:rsidP="006F3A14">
      <w:pPr>
        <w:pStyle w:val="Heading2"/>
        <w:numPr>
          <w:ilvl w:val="0"/>
          <w:numId w:val="1"/>
        </w:numPr>
        <w:shd w:val="clear" w:color="auto" w:fill="FFFFFF"/>
        <w:spacing w:before="0" w:beforeAutospacing="0" w:after="150" w:afterAutospacing="0"/>
        <w:ind w:left="0"/>
        <w:rPr>
          <w:ins w:id="34" w:author="Unknown"/>
          <w:rFonts w:ascii="Arial" w:hAnsi="Arial" w:cs="Arial"/>
          <w:color w:val="555555"/>
          <w:sz w:val="41"/>
          <w:szCs w:val="41"/>
        </w:rPr>
      </w:pPr>
      <w:ins w:id="35"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"https://onekindplanet.org/animal/whale-shark/" </w:instrText>
        </w:r>
        <w:r>
          <w:rPr>
            <w:rFonts w:ascii="Arial" w:hAnsi="Arial" w:cs="Arial"/>
            <w:color w:val="555555"/>
            <w:sz w:val="41"/>
            <w:szCs w:val="41"/>
          </w:rPr>
          <w:fldChar w:fldCharType="separate"/>
        </w:r>
        <w:r>
          <w:rPr>
            <w:rStyle w:val="Hyperlink"/>
            <w:rFonts w:ascii="Arial" w:hAnsi="Arial" w:cs="Arial"/>
            <w:color w:val="3CBAD8"/>
            <w:sz w:val="41"/>
            <w:szCs w:val="41"/>
          </w:rPr>
          <w:t>6. Whale Shark</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36" w:author="Unknown"/>
          <w:rFonts w:ascii="Arial" w:hAnsi="Arial" w:cs="Arial"/>
          <w:color w:val="555555"/>
        </w:rPr>
      </w:pPr>
      <w:ins w:id="37" w:author="Unknown">
        <w:r>
          <w:rPr>
            <w:rFonts w:ascii="Arial" w:hAnsi="Arial" w:cs="Arial"/>
            <w:color w:val="555555"/>
          </w:rPr>
          <w:t xml:space="preserve">Heading underwater, the largest living fish is the 40 </w:t>
        </w:r>
        <w:proofErr w:type="spellStart"/>
        <w:r>
          <w:rPr>
            <w:rFonts w:ascii="Arial" w:hAnsi="Arial" w:cs="Arial"/>
            <w:color w:val="555555"/>
          </w:rPr>
          <w:t>ft</w:t>
        </w:r>
        <w:proofErr w:type="spellEnd"/>
        <w:r>
          <w:rPr>
            <w:rFonts w:ascii="Arial" w:hAnsi="Arial" w:cs="Arial"/>
            <w:color w:val="555555"/>
          </w:rPr>
          <w:t xml:space="preserve"> (12 m) long Whale Shark. Weighing up to 24 US tons (22 </w:t>
        </w:r>
        <w:proofErr w:type="spellStart"/>
        <w:r>
          <w:rPr>
            <w:rFonts w:ascii="Arial" w:hAnsi="Arial" w:cs="Arial"/>
            <w:color w:val="555555"/>
          </w:rPr>
          <w:t>tonnes</w:t>
        </w:r>
        <w:proofErr w:type="spellEnd"/>
        <w:r>
          <w:rPr>
            <w:rFonts w:ascii="Arial" w:hAnsi="Arial" w:cs="Arial"/>
            <w:color w:val="555555"/>
          </w:rPr>
          <w:t>), they are an impressive sight, but despite their size, they feed mostly on tiny plankton. Present in tropical seas around the world, whale sharks are considered venerable and are hunted in some areas.</w:t>
        </w:r>
      </w:ins>
    </w:p>
    <w:p w:rsidR="006F3A14" w:rsidRDefault="006F3A14" w:rsidP="006F3A14">
      <w:pPr>
        <w:spacing w:beforeAutospacing="1"/>
        <w:rPr>
          <w:ins w:id="38" w:author="Unknown"/>
          <w:rFonts w:ascii="Arial" w:hAnsi="Arial" w:cs="Arial"/>
          <w:color w:val="555555"/>
        </w:rPr>
      </w:pPr>
      <w:ins w:id="39" w:author="Unknown">
        <w:r>
          <w:rPr>
            <w:rFonts w:ascii="Arial" w:hAnsi="Arial" w:cs="Arial"/>
            <w:color w:val="555555"/>
          </w:rPr>
          <w:t> </w:t>
        </w:r>
      </w:ins>
    </w:p>
    <w:p w:rsidR="006F3A14" w:rsidRDefault="006F3A14" w:rsidP="006F3A14">
      <w:pPr>
        <w:pStyle w:val="NormalWeb"/>
        <w:spacing w:before="0" w:beforeAutospacing="0" w:after="0" w:afterAutospacing="0"/>
        <w:rPr>
          <w:ins w:id="40" w:author="Unknown"/>
          <w:rFonts w:ascii="Arial" w:hAnsi="Arial" w:cs="Arial"/>
          <w:color w:val="555555"/>
        </w:rPr>
      </w:pPr>
      <w:ins w:id="41" w:author="Unknown">
        <w:r>
          <w:rPr>
            <w:rFonts w:ascii="Arial" w:hAnsi="Arial" w:cs="Arial"/>
            <w:color w:val="555555"/>
          </w:rPr>
          <w:fldChar w:fldCharType="begin"/>
        </w:r>
        <w:r>
          <w:rPr>
            <w:rFonts w:ascii="Arial" w:hAnsi="Arial" w:cs="Arial"/>
            <w:color w:val="555555"/>
          </w:rPr>
          <w:instrText xml:space="preserve"> HYPERLINK "https://onekindplanet.org/animal/whale-shark/"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42" w:author="Unknown"/>
          <w:rFonts w:ascii="Arial" w:hAnsi="Arial" w:cs="Arial"/>
          <w:color w:val="555555"/>
        </w:rPr>
      </w:pPr>
      <w:r>
        <w:rPr>
          <w:rFonts w:ascii="Arial" w:hAnsi="Arial" w:cs="Arial"/>
          <w:b/>
          <w:bCs/>
          <w:noProof/>
          <w:color w:val="3CBAD8"/>
        </w:rPr>
        <w:drawing>
          <wp:inline distT="0" distB="0" distL="0" distR="0">
            <wp:extent cx="4952365" cy="2860040"/>
            <wp:effectExtent l="0" t="0" r="635" b="0"/>
            <wp:docPr id="6" name="Picture 6" descr="Whal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2365" cy="2860040"/>
                    </a:xfrm>
                    <a:prstGeom prst="rect">
                      <a:avLst/>
                    </a:prstGeom>
                    <a:noFill/>
                    <a:ln>
                      <a:noFill/>
                    </a:ln>
                  </pic:spPr>
                </pic:pic>
              </a:graphicData>
            </a:graphic>
          </wp:inline>
        </w:drawing>
      </w:r>
    </w:p>
    <w:p w:rsidR="006F3A14" w:rsidRDefault="006F3A14" w:rsidP="006F3A14">
      <w:pPr>
        <w:pStyle w:val="NormalWeb"/>
        <w:shd w:val="clear" w:color="auto" w:fill="FFFFFF"/>
        <w:spacing w:before="0" w:beforeAutospacing="0" w:after="0" w:afterAutospacing="0"/>
        <w:rPr>
          <w:ins w:id="43" w:author="Unknown"/>
          <w:rFonts w:ascii="Arial" w:hAnsi="Arial" w:cs="Arial"/>
          <w:color w:val="555555"/>
          <w:sz w:val="20"/>
          <w:szCs w:val="20"/>
        </w:rPr>
      </w:pPr>
      <w:ins w:id="44" w:author="Unknown">
        <w:r>
          <w:rPr>
            <w:rFonts w:ascii="Arial" w:hAnsi="Arial" w:cs="Arial"/>
            <w:color w:val="555555"/>
            <w:sz w:val="20"/>
            <w:szCs w:val="20"/>
          </w:rPr>
          <w:t xml:space="preserve">Picture Credit: </w:t>
        </w:r>
        <w:proofErr w:type="spellStart"/>
        <w:r>
          <w:rPr>
            <w:rFonts w:ascii="Arial" w:hAnsi="Arial" w:cs="Arial"/>
            <w:color w:val="555555"/>
            <w:sz w:val="20"/>
            <w:szCs w:val="20"/>
          </w:rPr>
          <w:t>Yzx</w:t>
        </w:r>
        <w:proofErr w:type="spellEnd"/>
        <w:r>
          <w:rPr>
            <w:rFonts w:ascii="Arial" w:hAnsi="Arial" w:cs="Arial"/>
            <w:color w:val="555555"/>
            <w:sz w:val="20"/>
            <w:szCs w:val="20"/>
          </w:rPr>
          <w:t xml:space="preserve"> (Wiki Commons User)</w:t>
        </w:r>
      </w:ins>
    </w:p>
    <w:p w:rsidR="006F3A14" w:rsidRDefault="006F3A14" w:rsidP="006F3A14">
      <w:pPr>
        <w:numPr>
          <w:ilvl w:val="0"/>
          <w:numId w:val="1"/>
        </w:numPr>
        <w:shd w:val="clear" w:color="auto" w:fill="FFFFFF"/>
        <w:spacing w:beforeAutospacing="1" w:after="0" w:line="240" w:lineRule="auto"/>
        <w:ind w:left="0"/>
        <w:rPr>
          <w:ins w:id="45" w:author="Unknown"/>
          <w:rFonts w:ascii="Arial" w:hAnsi="Arial" w:cs="Arial"/>
          <w:color w:val="555555"/>
          <w:sz w:val="24"/>
          <w:szCs w:val="24"/>
        </w:rPr>
      </w:pPr>
    </w:p>
    <w:p w:rsidR="006F3A14" w:rsidRDefault="006F3A14" w:rsidP="006F3A14">
      <w:pPr>
        <w:pStyle w:val="Heading2"/>
        <w:numPr>
          <w:ilvl w:val="0"/>
          <w:numId w:val="1"/>
        </w:numPr>
        <w:shd w:val="clear" w:color="auto" w:fill="FFFFFF"/>
        <w:spacing w:before="0" w:beforeAutospacing="0" w:after="150" w:afterAutospacing="0"/>
        <w:ind w:left="0"/>
        <w:rPr>
          <w:ins w:id="46" w:author="Unknown"/>
          <w:rFonts w:ascii="Arial" w:hAnsi="Arial" w:cs="Arial"/>
          <w:color w:val="555555"/>
          <w:sz w:val="41"/>
          <w:szCs w:val="41"/>
        </w:rPr>
      </w:pPr>
      <w:ins w:id="47"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"https://onekindplanet.org/animal/bear/" </w:instrText>
        </w:r>
        <w:r>
          <w:rPr>
            <w:rFonts w:ascii="Arial" w:hAnsi="Arial" w:cs="Arial"/>
            <w:color w:val="555555"/>
            <w:sz w:val="41"/>
            <w:szCs w:val="41"/>
          </w:rPr>
          <w:fldChar w:fldCharType="separate"/>
        </w:r>
        <w:r>
          <w:rPr>
            <w:rStyle w:val="Hyperlink"/>
            <w:rFonts w:ascii="Arial" w:hAnsi="Arial" w:cs="Arial"/>
            <w:color w:val="3CBAD8"/>
            <w:sz w:val="41"/>
            <w:szCs w:val="41"/>
          </w:rPr>
          <w:t>5. Brown Bear</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48" w:author="Unknown"/>
          <w:rFonts w:ascii="Arial" w:hAnsi="Arial" w:cs="Arial"/>
          <w:color w:val="555555"/>
        </w:rPr>
      </w:pPr>
      <w:ins w:id="49" w:author="Unknown">
        <w:r>
          <w:rPr>
            <w:rFonts w:ascii="Arial" w:hAnsi="Arial" w:cs="Arial"/>
            <w:color w:val="555555"/>
          </w:rPr>
          <w:t xml:space="preserve">The position of largest living land carnivore is shared between Brown Bears and Polar Bears. Weighing a whopping 907 kg (1 ton) and reaching up to 10 </w:t>
        </w:r>
        <w:proofErr w:type="spellStart"/>
        <w:r>
          <w:rPr>
            <w:rFonts w:ascii="Arial" w:hAnsi="Arial" w:cs="Arial"/>
            <w:color w:val="555555"/>
          </w:rPr>
          <w:t>ft</w:t>
        </w:r>
        <w:proofErr w:type="spellEnd"/>
        <w:r>
          <w:rPr>
            <w:rFonts w:ascii="Arial" w:hAnsi="Arial" w:cs="Arial"/>
            <w:color w:val="555555"/>
          </w:rPr>
          <w:t xml:space="preserve"> (3 m) tall when standing on their hind legs, they’ve definitely earned their spot as the biggest. While you’ll find Brown Bears in the forests and mountains of North America, Europe and Asia, you need to head further north to the Arctic Circle to catch a glimpse of Polar Bears, who split their time between the sea and ice and feed mostly on seals.</w:t>
        </w:r>
      </w:ins>
    </w:p>
    <w:p w:rsidR="006F3A14" w:rsidRDefault="006F3A14" w:rsidP="006F3A14">
      <w:pPr>
        <w:spacing w:beforeAutospacing="1"/>
        <w:rPr>
          <w:ins w:id="50" w:author="Unknown"/>
          <w:rFonts w:ascii="Arial" w:hAnsi="Arial" w:cs="Arial"/>
          <w:color w:val="555555"/>
        </w:rPr>
      </w:pPr>
      <w:ins w:id="51" w:author="Unknown">
        <w:r>
          <w:rPr>
            <w:rFonts w:ascii="Arial" w:hAnsi="Arial" w:cs="Arial"/>
            <w:color w:val="555555"/>
          </w:rPr>
          <w:t> </w:t>
        </w:r>
      </w:ins>
    </w:p>
    <w:p w:rsidR="006F3A14" w:rsidRDefault="006F3A14" w:rsidP="006F3A14">
      <w:pPr>
        <w:pStyle w:val="NormalWeb"/>
        <w:spacing w:before="0" w:beforeAutospacing="0" w:after="0" w:afterAutospacing="0"/>
        <w:rPr>
          <w:ins w:id="52" w:author="Unknown"/>
          <w:rFonts w:ascii="Arial" w:hAnsi="Arial" w:cs="Arial"/>
          <w:color w:val="555555"/>
        </w:rPr>
      </w:pPr>
      <w:ins w:id="53" w:author="Unknown">
        <w:r>
          <w:rPr>
            <w:rFonts w:ascii="Arial" w:hAnsi="Arial" w:cs="Arial"/>
            <w:color w:val="555555"/>
          </w:rPr>
          <w:fldChar w:fldCharType="begin"/>
        </w:r>
        <w:r>
          <w:rPr>
            <w:rFonts w:ascii="Arial" w:hAnsi="Arial" w:cs="Arial"/>
            <w:color w:val="555555"/>
          </w:rPr>
          <w:instrText xml:space="preserve"> HYPERLINK "https://onekindplanet.org/animal/bear/"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54" w:author="Unknown"/>
          <w:rFonts w:ascii="Arial" w:hAnsi="Arial" w:cs="Arial"/>
          <w:color w:val="555555"/>
        </w:rPr>
      </w:pPr>
      <w:r>
        <w:rPr>
          <w:rFonts w:ascii="Arial" w:hAnsi="Arial" w:cs="Arial"/>
          <w:b/>
          <w:bCs/>
          <w:noProof/>
          <w:color w:val="3CBAD8"/>
        </w:rPr>
        <w:drawing>
          <wp:inline distT="0" distB="0" distL="0" distR="0">
            <wp:extent cx="5047615" cy="2860040"/>
            <wp:effectExtent l="0" t="0" r="635" b="0"/>
            <wp:docPr id="5" name="Picture 5" descr="Brow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ow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7615" cy="2860040"/>
                    </a:xfrm>
                    <a:prstGeom prst="rect">
                      <a:avLst/>
                    </a:prstGeom>
                    <a:noFill/>
                    <a:ln>
                      <a:noFill/>
                    </a:ln>
                  </pic:spPr>
                </pic:pic>
              </a:graphicData>
            </a:graphic>
          </wp:inline>
        </w:drawing>
      </w:r>
    </w:p>
    <w:p w:rsidR="006F3A14" w:rsidRDefault="006F3A14" w:rsidP="006F3A14">
      <w:pPr>
        <w:pStyle w:val="Heading2"/>
        <w:numPr>
          <w:ilvl w:val="0"/>
          <w:numId w:val="1"/>
        </w:numPr>
        <w:shd w:val="clear" w:color="auto" w:fill="FFFFFF"/>
        <w:spacing w:before="0" w:beforeAutospacing="0" w:after="150" w:afterAutospacing="0"/>
        <w:ind w:left="0"/>
        <w:rPr>
          <w:ins w:id="55" w:author="Unknown"/>
          <w:rFonts w:ascii="Arial" w:hAnsi="Arial" w:cs="Arial"/>
          <w:color w:val="555555"/>
          <w:sz w:val="41"/>
          <w:szCs w:val="41"/>
        </w:rPr>
      </w:pPr>
      <w:ins w:id="56"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"https://onekindplanet.org/animal/giraffe/" </w:instrText>
        </w:r>
        <w:r>
          <w:rPr>
            <w:rFonts w:ascii="Arial" w:hAnsi="Arial" w:cs="Arial"/>
            <w:color w:val="555555"/>
            <w:sz w:val="41"/>
            <w:szCs w:val="41"/>
          </w:rPr>
          <w:fldChar w:fldCharType="separate"/>
        </w:r>
        <w:r>
          <w:rPr>
            <w:rStyle w:val="Hyperlink"/>
            <w:rFonts w:ascii="Arial" w:hAnsi="Arial" w:cs="Arial"/>
            <w:color w:val="3CBAD8"/>
            <w:sz w:val="41"/>
            <w:szCs w:val="41"/>
          </w:rPr>
          <w:t>4. Giraffe</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57" w:author="Unknown"/>
          <w:rFonts w:ascii="Arial" w:hAnsi="Arial" w:cs="Arial"/>
          <w:color w:val="555555"/>
        </w:rPr>
      </w:pPr>
      <w:ins w:id="58" w:author="Unknown">
        <w:r>
          <w:rPr>
            <w:rFonts w:ascii="Arial" w:hAnsi="Arial" w:cs="Arial"/>
            <w:color w:val="555555"/>
          </w:rPr>
          <w:t xml:space="preserve">At a height of 19 </w:t>
        </w:r>
        <w:proofErr w:type="spellStart"/>
        <w:r>
          <w:rPr>
            <w:rFonts w:ascii="Arial" w:hAnsi="Arial" w:cs="Arial"/>
            <w:color w:val="555555"/>
          </w:rPr>
          <w:t>ft</w:t>
        </w:r>
        <w:proofErr w:type="spellEnd"/>
        <w:r>
          <w:rPr>
            <w:rFonts w:ascii="Arial" w:hAnsi="Arial" w:cs="Arial"/>
            <w:color w:val="555555"/>
          </w:rPr>
          <w:t xml:space="preserve"> (5.8 m), the Giraffe is the tallest living animal on earth; the neck alone is 6 </w:t>
        </w:r>
        <w:proofErr w:type="spellStart"/>
        <w:r>
          <w:rPr>
            <w:rFonts w:ascii="Arial" w:hAnsi="Arial" w:cs="Arial"/>
            <w:color w:val="555555"/>
          </w:rPr>
          <w:t>ft</w:t>
        </w:r>
        <w:proofErr w:type="spellEnd"/>
        <w:r>
          <w:rPr>
            <w:rFonts w:ascii="Arial" w:hAnsi="Arial" w:cs="Arial"/>
            <w:color w:val="555555"/>
          </w:rPr>
          <w:t xml:space="preserve"> (1.8 m) tall. At home in grasslands of East Africa, they feed mostly on </w:t>
        </w:r>
        <w:proofErr w:type="spellStart"/>
        <w:r>
          <w:rPr>
            <w:rFonts w:ascii="Arial" w:hAnsi="Arial" w:cs="Arial"/>
            <w:color w:val="555555"/>
          </w:rPr>
          <w:t>vegeatation</w:t>
        </w:r>
        <w:proofErr w:type="spellEnd"/>
        <w:r>
          <w:rPr>
            <w:rFonts w:ascii="Arial" w:hAnsi="Arial" w:cs="Arial"/>
            <w:color w:val="555555"/>
          </w:rPr>
          <w:t xml:space="preserve"> high off the ground, using their long prehensile tongues to pull young shoots and leaves from the trees. Babies are born after a 15 month gestation period and are already 2 m tall!</w:t>
        </w:r>
      </w:ins>
    </w:p>
    <w:p w:rsidR="006F3A14" w:rsidRDefault="006F3A14" w:rsidP="006F3A14">
      <w:pPr>
        <w:spacing w:beforeAutospacing="1"/>
        <w:rPr>
          <w:ins w:id="59" w:author="Unknown"/>
          <w:rFonts w:ascii="Arial" w:hAnsi="Arial" w:cs="Arial"/>
          <w:color w:val="555555"/>
        </w:rPr>
      </w:pPr>
      <w:ins w:id="60" w:author="Unknown">
        <w:r>
          <w:rPr>
            <w:rFonts w:ascii="Arial" w:hAnsi="Arial" w:cs="Arial"/>
            <w:color w:val="555555"/>
          </w:rPr>
          <w:t> </w:t>
        </w:r>
      </w:ins>
    </w:p>
    <w:p w:rsidR="006F3A14" w:rsidRDefault="006F3A14" w:rsidP="006F3A14">
      <w:pPr>
        <w:pStyle w:val="NormalWeb"/>
        <w:spacing w:before="0" w:beforeAutospacing="0" w:after="0" w:afterAutospacing="0"/>
        <w:rPr>
          <w:ins w:id="61" w:author="Unknown"/>
          <w:rFonts w:ascii="Arial" w:hAnsi="Arial" w:cs="Arial"/>
          <w:color w:val="555555"/>
        </w:rPr>
      </w:pPr>
      <w:ins w:id="62" w:author="Unknown">
        <w:r>
          <w:rPr>
            <w:rFonts w:ascii="Arial" w:hAnsi="Arial" w:cs="Arial"/>
            <w:color w:val="555555"/>
          </w:rPr>
          <w:fldChar w:fldCharType="begin"/>
        </w:r>
        <w:r>
          <w:rPr>
            <w:rFonts w:ascii="Arial" w:hAnsi="Arial" w:cs="Arial"/>
            <w:color w:val="555555"/>
          </w:rPr>
          <w:instrText xml:space="preserve"> HYPERLINK "https://onekindplanet.org/animal/giraffe/"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63" w:author="Unknown"/>
          <w:rFonts w:ascii="Arial" w:hAnsi="Arial" w:cs="Arial"/>
          <w:color w:val="555555"/>
        </w:rPr>
      </w:pPr>
      <w:r>
        <w:rPr>
          <w:rFonts w:ascii="Arial" w:hAnsi="Arial" w:cs="Arial"/>
          <w:b/>
          <w:bCs/>
          <w:noProof/>
          <w:color w:val="3CBAD8"/>
        </w:rPr>
        <w:lastRenderedPageBreak/>
        <w:drawing>
          <wp:inline distT="0" distB="0" distL="0" distR="0">
            <wp:extent cx="6671310" cy="4440555"/>
            <wp:effectExtent l="0" t="0" r="0" b="0"/>
            <wp:docPr id="4" name="Picture 4" descr="Giraff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raff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4440555"/>
                    </a:xfrm>
                    <a:prstGeom prst="rect">
                      <a:avLst/>
                    </a:prstGeom>
                    <a:noFill/>
                    <a:ln>
                      <a:noFill/>
                    </a:ln>
                  </pic:spPr>
                </pic:pic>
              </a:graphicData>
            </a:graphic>
          </wp:inline>
        </w:drawing>
      </w:r>
    </w:p>
    <w:p w:rsidR="006F3A14" w:rsidRDefault="006F3A14" w:rsidP="006F3A14">
      <w:pPr>
        <w:pStyle w:val="NormalWeb"/>
        <w:shd w:val="clear" w:color="auto" w:fill="FFFFFF"/>
        <w:spacing w:before="0" w:beforeAutospacing="0" w:after="0" w:afterAutospacing="0"/>
        <w:rPr>
          <w:ins w:id="64" w:author="Unknown"/>
          <w:rFonts w:ascii="Arial" w:hAnsi="Arial" w:cs="Arial"/>
          <w:color w:val="555555"/>
          <w:sz w:val="20"/>
          <w:szCs w:val="20"/>
        </w:rPr>
      </w:pPr>
      <w:ins w:id="65" w:author="Unknown">
        <w:r>
          <w:rPr>
            <w:rFonts w:ascii="Arial" w:hAnsi="Arial" w:cs="Arial"/>
            <w:color w:val="555555"/>
            <w:sz w:val="20"/>
            <w:szCs w:val="20"/>
          </w:rPr>
          <w:t xml:space="preserve">Picture Credit: Luca </w:t>
        </w:r>
        <w:proofErr w:type="spellStart"/>
        <w:r>
          <w:rPr>
            <w:rFonts w:ascii="Arial" w:hAnsi="Arial" w:cs="Arial"/>
            <w:color w:val="555555"/>
            <w:sz w:val="20"/>
            <w:szCs w:val="20"/>
          </w:rPr>
          <w:t>Galuzzi</w:t>
        </w:r>
        <w:proofErr w:type="spellEnd"/>
        <w:r>
          <w:rPr>
            <w:rFonts w:ascii="Arial" w:hAnsi="Arial" w:cs="Arial"/>
            <w:color w:val="555555"/>
            <w:sz w:val="20"/>
            <w:szCs w:val="20"/>
          </w:rPr>
          <w:t xml:space="preserve"> www.galuzzi.it</w:t>
        </w:r>
      </w:ins>
    </w:p>
    <w:p w:rsidR="006F3A14" w:rsidRDefault="006F3A14" w:rsidP="006F3A14">
      <w:pPr>
        <w:pStyle w:val="Heading2"/>
        <w:numPr>
          <w:ilvl w:val="0"/>
          <w:numId w:val="1"/>
        </w:numPr>
        <w:shd w:val="clear" w:color="auto" w:fill="FFFFFF"/>
        <w:spacing w:before="0" w:beforeAutospacing="0" w:after="150" w:afterAutospacing="0"/>
        <w:ind w:left="0"/>
        <w:rPr>
          <w:ins w:id="66" w:author="Unknown"/>
          <w:rFonts w:ascii="Arial" w:hAnsi="Arial" w:cs="Arial"/>
          <w:color w:val="555555"/>
          <w:sz w:val="41"/>
          <w:szCs w:val="41"/>
        </w:rPr>
      </w:pPr>
      <w:ins w:id="67"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"https://onekindplanet.org/animal/elephant/" </w:instrText>
        </w:r>
        <w:r>
          <w:rPr>
            <w:rFonts w:ascii="Arial" w:hAnsi="Arial" w:cs="Arial"/>
            <w:color w:val="555555"/>
            <w:sz w:val="41"/>
            <w:szCs w:val="41"/>
          </w:rPr>
          <w:fldChar w:fldCharType="separate"/>
        </w:r>
        <w:r>
          <w:rPr>
            <w:rStyle w:val="Hyperlink"/>
            <w:rFonts w:ascii="Arial" w:hAnsi="Arial" w:cs="Arial"/>
            <w:color w:val="3CBAD8"/>
            <w:sz w:val="41"/>
            <w:szCs w:val="41"/>
          </w:rPr>
          <w:t>3. African Elephant</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68" w:author="Unknown"/>
          <w:rFonts w:ascii="Arial" w:hAnsi="Arial" w:cs="Arial"/>
          <w:color w:val="555555"/>
        </w:rPr>
      </w:pPr>
      <w:ins w:id="69" w:author="Unknown">
        <w:r>
          <w:rPr>
            <w:rFonts w:ascii="Arial" w:hAnsi="Arial" w:cs="Arial"/>
            <w:color w:val="555555"/>
          </w:rPr>
          <w:t xml:space="preserve">The largest living land animal is the African Elephant which can weigh up to 6,350 kg (7 tons); they typically grow to 35 </w:t>
        </w:r>
        <w:proofErr w:type="spellStart"/>
        <w:r>
          <w:rPr>
            <w:rFonts w:ascii="Arial" w:hAnsi="Arial" w:cs="Arial"/>
            <w:color w:val="555555"/>
          </w:rPr>
          <w:t>ft</w:t>
        </w:r>
        <w:proofErr w:type="spellEnd"/>
        <w:r>
          <w:rPr>
            <w:rFonts w:ascii="Arial" w:hAnsi="Arial" w:cs="Arial"/>
            <w:color w:val="555555"/>
          </w:rPr>
          <w:t xml:space="preserve"> (10.6 m) from trunk to tail and have a shoulder height of 13 </w:t>
        </w:r>
        <w:proofErr w:type="spellStart"/>
        <w:r>
          <w:rPr>
            <w:rFonts w:ascii="Arial" w:hAnsi="Arial" w:cs="Arial"/>
            <w:color w:val="555555"/>
          </w:rPr>
          <w:t>ft</w:t>
        </w:r>
        <w:proofErr w:type="spellEnd"/>
        <w:r>
          <w:rPr>
            <w:rFonts w:ascii="Arial" w:hAnsi="Arial" w:cs="Arial"/>
            <w:color w:val="555555"/>
          </w:rPr>
          <w:t xml:space="preserve"> (4.2 m). There are at least two species, the savanna elephant and the forest elephant, and they currently cited as venerable in the IUCN Red List of Threatened Species.</w:t>
        </w:r>
      </w:ins>
    </w:p>
    <w:p w:rsidR="006F3A14" w:rsidRDefault="006F3A14" w:rsidP="006F3A14">
      <w:pPr>
        <w:spacing w:beforeAutospacing="1"/>
        <w:rPr>
          <w:ins w:id="70" w:author="Unknown"/>
          <w:rFonts w:ascii="Arial" w:hAnsi="Arial" w:cs="Arial"/>
          <w:color w:val="555555"/>
        </w:rPr>
      </w:pPr>
      <w:ins w:id="71" w:author="Unknown">
        <w:r>
          <w:rPr>
            <w:rFonts w:ascii="Arial" w:hAnsi="Arial" w:cs="Arial"/>
            <w:color w:val="555555"/>
          </w:rPr>
          <w:t> </w:t>
        </w:r>
      </w:ins>
    </w:p>
    <w:p w:rsidR="006F3A14" w:rsidRDefault="006F3A14" w:rsidP="006F3A14">
      <w:pPr>
        <w:pStyle w:val="NormalWeb"/>
        <w:spacing w:before="0" w:beforeAutospacing="0" w:after="0" w:afterAutospacing="0"/>
        <w:rPr>
          <w:ins w:id="72" w:author="Unknown"/>
          <w:rFonts w:ascii="Arial" w:hAnsi="Arial" w:cs="Arial"/>
          <w:color w:val="555555"/>
        </w:rPr>
      </w:pPr>
      <w:ins w:id="73" w:author="Unknown">
        <w:r>
          <w:rPr>
            <w:rFonts w:ascii="Arial" w:hAnsi="Arial" w:cs="Arial"/>
            <w:color w:val="555555"/>
          </w:rPr>
          <w:fldChar w:fldCharType="begin"/>
        </w:r>
        <w:r>
          <w:rPr>
            <w:rFonts w:ascii="Arial" w:hAnsi="Arial" w:cs="Arial"/>
            <w:color w:val="555555"/>
          </w:rPr>
          <w:instrText xml:space="preserve"> HYPERLINK "https://onekindplanet.org/animal/elephant/"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74" w:author="Unknown"/>
          <w:rFonts w:ascii="Arial" w:hAnsi="Arial" w:cs="Arial"/>
          <w:color w:val="555555"/>
        </w:rPr>
      </w:pPr>
      <w:r>
        <w:rPr>
          <w:rFonts w:ascii="Arial" w:hAnsi="Arial" w:cs="Arial"/>
          <w:b/>
          <w:bCs/>
          <w:noProof/>
          <w:color w:val="3CBAD8"/>
        </w:rPr>
        <w:lastRenderedPageBreak/>
        <w:drawing>
          <wp:inline distT="0" distB="0" distL="0" distR="0">
            <wp:extent cx="5047615" cy="2860040"/>
            <wp:effectExtent l="0" t="0" r="635" b="0"/>
            <wp:docPr id="3" name="Picture 3" descr="Africa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rica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7615" cy="2860040"/>
                    </a:xfrm>
                    <a:prstGeom prst="rect">
                      <a:avLst/>
                    </a:prstGeom>
                    <a:noFill/>
                    <a:ln>
                      <a:noFill/>
                    </a:ln>
                  </pic:spPr>
                </pic:pic>
              </a:graphicData>
            </a:graphic>
          </wp:inline>
        </w:drawing>
      </w:r>
    </w:p>
    <w:p w:rsidR="006F3A14" w:rsidRDefault="006F3A14" w:rsidP="006F3A14">
      <w:pPr>
        <w:numPr>
          <w:ilvl w:val="0"/>
          <w:numId w:val="1"/>
        </w:numPr>
        <w:shd w:val="clear" w:color="auto" w:fill="FFFFFF"/>
        <w:spacing w:beforeAutospacing="1" w:after="0" w:line="240" w:lineRule="auto"/>
        <w:ind w:left="0"/>
        <w:rPr>
          <w:ins w:id="75" w:author="Unknown"/>
          <w:rFonts w:ascii="Arial" w:hAnsi="Arial" w:cs="Arial"/>
          <w:color w:val="555555"/>
        </w:rPr>
      </w:pPr>
    </w:p>
    <w:p w:rsidR="006F3A14" w:rsidRDefault="006F3A14" w:rsidP="006F3A14">
      <w:pPr>
        <w:pStyle w:val="Heading2"/>
        <w:numPr>
          <w:ilvl w:val="0"/>
          <w:numId w:val="1"/>
        </w:numPr>
        <w:shd w:val="clear" w:color="auto" w:fill="FFFFFF"/>
        <w:spacing w:before="0" w:beforeAutospacing="0" w:after="150" w:afterAutospacing="0"/>
        <w:ind w:left="0"/>
        <w:rPr>
          <w:ins w:id="76" w:author="Unknown"/>
          <w:rFonts w:ascii="Arial" w:hAnsi="Arial" w:cs="Arial"/>
          <w:color w:val="555555"/>
          <w:sz w:val="41"/>
          <w:szCs w:val="41"/>
        </w:rPr>
      </w:pPr>
      <w:ins w:id="77"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"https://onekindplanet.org/animal/squid-colossal/" </w:instrText>
        </w:r>
        <w:r>
          <w:rPr>
            <w:rFonts w:ascii="Arial" w:hAnsi="Arial" w:cs="Arial"/>
            <w:color w:val="555555"/>
            <w:sz w:val="41"/>
            <w:szCs w:val="41"/>
          </w:rPr>
          <w:fldChar w:fldCharType="separate"/>
        </w:r>
        <w:r>
          <w:rPr>
            <w:rStyle w:val="Hyperlink"/>
            <w:rFonts w:ascii="Arial" w:hAnsi="Arial" w:cs="Arial"/>
            <w:color w:val="3CBAD8"/>
            <w:sz w:val="41"/>
            <w:szCs w:val="41"/>
          </w:rPr>
          <w:t>2. Colossal Squid</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78" w:author="Unknown"/>
          <w:rFonts w:ascii="Arial" w:hAnsi="Arial" w:cs="Arial"/>
          <w:color w:val="555555"/>
        </w:rPr>
      </w:pPr>
      <w:ins w:id="79" w:author="Unknown">
        <w:r>
          <w:rPr>
            <w:rFonts w:ascii="Arial" w:hAnsi="Arial" w:cs="Arial"/>
            <w:color w:val="555555"/>
          </w:rPr>
          <w:t xml:space="preserve">The size of the colossal squid is often exaggerated, with viral posts on the internet saying they can reach 60 </w:t>
        </w:r>
        <w:proofErr w:type="spellStart"/>
        <w:r>
          <w:rPr>
            <w:rFonts w:ascii="Arial" w:hAnsi="Arial" w:cs="Arial"/>
            <w:color w:val="555555"/>
          </w:rPr>
          <w:t>ft</w:t>
        </w:r>
        <w:proofErr w:type="spellEnd"/>
        <w:r>
          <w:rPr>
            <w:rFonts w:ascii="Arial" w:hAnsi="Arial" w:cs="Arial"/>
            <w:color w:val="555555"/>
          </w:rPr>
          <w:t xml:space="preserve"> (18 m) or even 90 </w:t>
        </w:r>
        <w:proofErr w:type="spellStart"/>
        <w:r>
          <w:rPr>
            <w:rFonts w:ascii="Arial" w:hAnsi="Arial" w:cs="Arial"/>
            <w:color w:val="555555"/>
          </w:rPr>
          <w:t>ft</w:t>
        </w:r>
        <w:proofErr w:type="spellEnd"/>
        <w:r>
          <w:rPr>
            <w:rFonts w:ascii="Arial" w:hAnsi="Arial" w:cs="Arial"/>
            <w:color w:val="555555"/>
          </w:rPr>
          <w:t xml:space="preserve"> (27 m) in length! However, the largest squid documented was 45 </w:t>
        </w:r>
        <w:proofErr w:type="spellStart"/>
        <w:r>
          <w:rPr>
            <w:rFonts w:ascii="Arial" w:hAnsi="Arial" w:cs="Arial"/>
            <w:color w:val="555555"/>
          </w:rPr>
          <w:t>ft</w:t>
        </w:r>
        <w:proofErr w:type="spellEnd"/>
        <w:r>
          <w:rPr>
            <w:rFonts w:ascii="Arial" w:hAnsi="Arial" w:cs="Arial"/>
            <w:color w:val="555555"/>
          </w:rPr>
          <w:t xml:space="preserve"> (14 m) long. They have the largest eyes in the animal kingdom, reaching 10 in (25 cm) in diameter!</w:t>
        </w:r>
      </w:ins>
    </w:p>
    <w:p w:rsidR="006F3A14" w:rsidRDefault="006F3A14" w:rsidP="006F3A14">
      <w:pPr>
        <w:spacing w:beforeAutospacing="1"/>
        <w:rPr>
          <w:ins w:id="80" w:author="Unknown"/>
          <w:rFonts w:ascii="Arial" w:hAnsi="Arial" w:cs="Arial"/>
          <w:color w:val="555555"/>
        </w:rPr>
      </w:pPr>
      <w:ins w:id="81" w:author="Unknown">
        <w:r>
          <w:rPr>
            <w:rFonts w:ascii="Arial" w:hAnsi="Arial" w:cs="Arial"/>
            <w:color w:val="555555"/>
          </w:rPr>
          <w:t> </w:t>
        </w:r>
      </w:ins>
    </w:p>
    <w:p w:rsidR="006F3A14" w:rsidRDefault="006F3A14" w:rsidP="006F3A14">
      <w:pPr>
        <w:pStyle w:val="NormalWeb"/>
        <w:spacing w:before="0" w:beforeAutospacing="0" w:after="0" w:afterAutospacing="0"/>
        <w:rPr>
          <w:ins w:id="82" w:author="Unknown"/>
          <w:rFonts w:ascii="Arial" w:hAnsi="Arial" w:cs="Arial"/>
          <w:color w:val="555555"/>
        </w:rPr>
      </w:pPr>
      <w:ins w:id="83" w:author="Unknown">
        <w:r>
          <w:rPr>
            <w:rFonts w:ascii="Arial" w:hAnsi="Arial" w:cs="Arial"/>
            <w:color w:val="555555"/>
          </w:rPr>
          <w:fldChar w:fldCharType="begin"/>
        </w:r>
        <w:r>
          <w:rPr>
            <w:rFonts w:ascii="Arial" w:hAnsi="Arial" w:cs="Arial"/>
            <w:color w:val="555555"/>
          </w:rPr>
          <w:instrText xml:space="preserve"> HYPERLINK "https://onekindplanet.org/animal/squid-colossal/"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84" w:author="Unknown"/>
          <w:rFonts w:ascii="Arial" w:hAnsi="Arial" w:cs="Arial"/>
          <w:color w:val="555555"/>
        </w:rPr>
      </w:pPr>
      <w:r>
        <w:rPr>
          <w:rFonts w:ascii="Arial" w:hAnsi="Arial" w:cs="Arial"/>
          <w:b/>
          <w:bCs/>
          <w:noProof/>
          <w:color w:val="3CBAD8"/>
        </w:rPr>
        <w:drawing>
          <wp:inline distT="0" distB="0" distL="0" distR="0">
            <wp:extent cx="2267585" cy="2860040"/>
            <wp:effectExtent l="0" t="0" r="0" b="0"/>
            <wp:docPr id="2" name="Picture 2" descr="Coloss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lossa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7585" cy="2860040"/>
                    </a:xfrm>
                    <a:prstGeom prst="rect">
                      <a:avLst/>
                    </a:prstGeom>
                    <a:noFill/>
                    <a:ln>
                      <a:noFill/>
                    </a:ln>
                  </pic:spPr>
                </pic:pic>
              </a:graphicData>
            </a:graphic>
          </wp:inline>
        </w:drawing>
      </w:r>
    </w:p>
    <w:p w:rsidR="006F3A14" w:rsidRDefault="006F3A14" w:rsidP="006F3A14">
      <w:pPr>
        <w:pStyle w:val="NormalWeb"/>
        <w:shd w:val="clear" w:color="auto" w:fill="FFFFFF"/>
        <w:spacing w:before="0" w:beforeAutospacing="0" w:after="0" w:afterAutospacing="0"/>
        <w:rPr>
          <w:ins w:id="85" w:author="Unknown"/>
          <w:rFonts w:ascii="Arial" w:hAnsi="Arial" w:cs="Arial"/>
          <w:color w:val="555555"/>
          <w:sz w:val="20"/>
          <w:szCs w:val="20"/>
        </w:rPr>
      </w:pPr>
      <w:ins w:id="86" w:author="Unknown">
        <w:r>
          <w:rPr>
            <w:rFonts w:ascii="Arial" w:hAnsi="Arial" w:cs="Arial"/>
            <w:color w:val="555555"/>
            <w:sz w:val="20"/>
            <w:szCs w:val="20"/>
          </w:rPr>
          <w:lastRenderedPageBreak/>
          <w:t xml:space="preserve">Picture Credit: </w:t>
        </w:r>
        <w:proofErr w:type="spellStart"/>
        <w:r>
          <w:rPr>
            <w:rFonts w:ascii="Arial" w:hAnsi="Arial" w:cs="Arial"/>
            <w:color w:val="555555"/>
            <w:sz w:val="20"/>
            <w:szCs w:val="20"/>
          </w:rPr>
          <w:t>Beroe</w:t>
        </w:r>
        <w:proofErr w:type="spellEnd"/>
        <w:r>
          <w:rPr>
            <w:rFonts w:ascii="Arial" w:hAnsi="Arial" w:cs="Arial"/>
            <w:color w:val="555555"/>
            <w:sz w:val="20"/>
            <w:szCs w:val="20"/>
          </w:rPr>
          <w:t xml:space="preserve"> (Wiki Commons User)</w:t>
        </w:r>
      </w:ins>
    </w:p>
    <w:p w:rsidR="006F3A14" w:rsidRDefault="006F3A14" w:rsidP="006F3A14">
      <w:pPr>
        <w:pStyle w:val="Heading2"/>
        <w:numPr>
          <w:ilvl w:val="0"/>
          <w:numId w:val="1"/>
        </w:numPr>
        <w:shd w:val="clear" w:color="auto" w:fill="FFFFFF"/>
        <w:spacing w:before="0" w:beforeAutospacing="0" w:after="150" w:afterAutospacing="0"/>
        <w:ind w:left="0"/>
        <w:rPr>
          <w:ins w:id="87" w:author="Unknown"/>
          <w:rFonts w:ascii="Arial" w:hAnsi="Arial" w:cs="Arial"/>
          <w:color w:val="555555"/>
          <w:sz w:val="41"/>
          <w:szCs w:val="41"/>
        </w:rPr>
      </w:pPr>
      <w:ins w:id="88" w:author="Unknown">
        <w:r>
          <w:rPr>
            <w:rFonts w:ascii="Arial" w:hAnsi="Arial" w:cs="Arial"/>
            <w:color w:val="555555"/>
            <w:sz w:val="41"/>
            <w:szCs w:val="41"/>
          </w:rPr>
          <w:fldChar w:fldCharType="begin"/>
        </w:r>
        <w:r>
          <w:rPr>
            <w:rFonts w:ascii="Arial" w:hAnsi="Arial" w:cs="Arial"/>
            <w:color w:val="555555"/>
            <w:sz w:val="41"/>
            <w:szCs w:val="41"/>
          </w:rPr>
          <w:instrText xml:space="preserve"> HYPERLINK "https://onekindplanet.org/animal/whale-blue/" </w:instrText>
        </w:r>
        <w:r>
          <w:rPr>
            <w:rFonts w:ascii="Arial" w:hAnsi="Arial" w:cs="Arial"/>
            <w:color w:val="555555"/>
            <w:sz w:val="41"/>
            <w:szCs w:val="41"/>
          </w:rPr>
          <w:fldChar w:fldCharType="separate"/>
        </w:r>
        <w:r>
          <w:rPr>
            <w:rStyle w:val="Hyperlink"/>
            <w:rFonts w:ascii="Arial" w:hAnsi="Arial" w:cs="Arial"/>
            <w:color w:val="3CBAD8"/>
            <w:sz w:val="41"/>
            <w:szCs w:val="41"/>
          </w:rPr>
          <w:t>1. Blue Whale</w:t>
        </w:r>
        <w:r>
          <w:rPr>
            <w:rFonts w:ascii="Arial" w:hAnsi="Arial" w:cs="Arial"/>
            <w:color w:val="555555"/>
            <w:sz w:val="41"/>
            <w:szCs w:val="41"/>
          </w:rPr>
          <w:fldChar w:fldCharType="end"/>
        </w:r>
      </w:ins>
    </w:p>
    <w:p w:rsidR="006F3A14" w:rsidRDefault="006F3A14" w:rsidP="006F3A14">
      <w:pPr>
        <w:pStyle w:val="NormalWeb"/>
        <w:spacing w:before="0" w:beforeAutospacing="0" w:after="390" w:afterAutospacing="0"/>
        <w:rPr>
          <w:ins w:id="89" w:author="Unknown"/>
          <w:rFonts w:ascii="Arial" w:hAnsi="Arial" w:cs="Arial"/>
          <w:color w:val="555555"/>
        </w:rPr>
      </w:pPr>
      <w:ins w:id="90" w:author="Unknown">
        <w:r>
          <w:rPr>
            <w:rFonts w:ascii="Arial" w:hAnsi="Arial" w:cs="Arial"/>
            <w:color w:val="555555"/>
          </w:rPr>
          <w:t xml:space="preserve">The Blue whale is the largest animal of all time, reaching a weight of about 198 US tons (180 </w:t>
        </w:r>
        <w:proofErr w:type="spellStart"/>
        <w:r>
          <w:rPr>
            <w:rFonts w:ascii="Arial" w:hAnsi="Arial" w:cs="Arial"/>
            <w:color w:val="555555"/>
          </w:rPr>
          <w:t>tonnes</w:t>
        </w:r>
        <w:proofErr w:type="spellEnd"/>
        <w:r>
          <w:rPr>
            <w:rFonts w:ascii="Arial" w:hAnsi="Arial" w:cs="Arial"/>
            <w:color w:val="555555"/>
          </w:rPr>
          <w:t xml:space="preserve">) and a length of 98 </w:t>
        </w:r>
        <w:proofErr w:type="spellStart"/>
        <w:r>
          <w:rPr>
            <w:rFonts w:ascii="Arial" w:hAnsi="Arial" w:cs="Arial"/>
            <w:color w:val="555555"/>
          </w:rPr>
          <w:t>ft</w:t>
        </w:r>
        <w:proofErr w:type="spellEnd"/>
        <w:r>
          <w:rPr>
            <w:rFonts w:ascii="Arial" w:hAnsi="Arial" w:cs="Arial"/>
            <w:color w:val="555555"/>
          </w:rPr>
          <w:t xml:space="preserve"> (30 m). Their tongues alone can weigh as much as an elephant and their hearts as much as a car, yet they survive by eating a diet rich in tiny plankton.</w:t>
        </w:r>
      </w:ins>
    </w:p>
    <w:p w:rsidR="006F3A14" w:rsidRDefault="006F3A14" w:rsidP="006F3A14">
      <w:pPr>
        <w:spacing w:beforeAutospacing="1"/>
        <w:rPr>
          <w:ins w:id="91" w:author="Unknown"/>
          <w:rFonts w:ascii="Arial" w:hAnsi="Arial" w:cs="Arial"/>
          <w:color w:val="555555"/>
        </w:rPr>
      </w:pPr>
      <w:ins w:id="92" w:author="Unknown">
        <w:r>
          <w:rPr>
            <w:rFonts w:ascii="Arial" w:hAnsi="Arial" w:cs="Arial"/>
            <w:color w:val="555555"/>
          </w:rPr>
          <w:t> </w:t>
        </w:r>
      </w:ins>
    </w:p>
    <w:p w:rsidR="006F3A14" w:rsidRDefault="006F3A14" w:rsidP="006F3A14">
      <w:pPr>
        <w:pStyle w:val="NormalWeb"/>
        <w:spacing w:before="0" w:beforeAutospacing="0" w:after="0" w:afterAutospacing="0"/>
        <w:rPr>
          <w:ins w:id="93" w:author="Unknown"/>
          <w:rFonts w:ascii="Arial" w:hAnsi="Arial" w:cs="Arial"/>
          <w:color w:val="555555"/>
        </w:rPr>
      </w:pPr>
      <w:ins w:id="94" w:author="Unknown">
        <w:r>
          <w:rPr>
            <w:rFonts w:ascii="Arial" w:hAnsi="Arial" w:cs="Arial"/>
            <w:color w:val="555555"/>
          </w:rPr>
          <w:fldChar w:fldCharType="begin"/>
        </w:r>
        <w:r>
          <w:rPr>
            <w:rFonts w:ascii="Arial" w:hAnsi="Arial" w:cs="Arial"/>
            <w:color w:val="555555"/>
          </w:rPr>
          <w:instrText xml:space="preserve"> HYPERLINK "https://onekindplanet.org/animal/whale-blue/" </w:instrText>
        </w:r>
        <w:r>
          <w:rPr>
            <w:rFonts w:ascii="Arial" w:hAnsi="Arial" w:cs="Arial"/>
            <w:color w:val="555555"/>
          </w:rPr>
          <w:fldChar w:fldCharType="separate"/>
        </w:r>
        <w:r>
          <w:rPr>
            <w:rStyle w:val="Hyperlink"/>
            <w:rFonts w:ascii="Arial" w:hAnsi="Arial" w:cs="Arial"/>
            <w:b/>
            <w:bCs/>
            <w:color w:val="3CBAD8"/>
          </w:rPr>
          <w:t>Read more</w:t>
        </w:r>
        <w:r>
          <w:rPr>
            <w:rFonts w:ascii="Arial" w:hAnsi="Arial" w:cs="Arial"/>
            <w:color w:val="555555"/>
          </w:rPr>
          <w:fldChar w:fldCharType="end"/>
        </w:r>
      </w:ins>
    </w:p>
    <w:p w:rsidR="006F3A14" w:rsidRDefault="006F3A14" w:rsidP="006F3A14">
      <w:pPr>
        <w:shd w:val="clear" w:color="auto" w:fill="F3F1F2"/>
        <w:spacing w:beforeAutospacing="1"/>
        <w:jc w:val="center"/>
        <w:rPr>
          <w:ins w:id="95" w:author="Unknown"/>
          <w:rFonts w:ascii="Arial" w:hAnsi="Arial" w:cs="Arial"/>
          <w:color w:val="555555"/>
        </w:rPr>
      </w:pPr>
      <w:r>
        <w:rPr>
          <w:rFonts w:ascii="Arial" w:hAnsi="Arial" w:cs="Arial"/>
          <w:b/>
          <w:bCs/>
          <w:noProof/>
          <w:color w:val="3CBAD8"/>
        </w:rPr>
        <w:drawing>
          <wp:inline distT="0" distB="0" distL="0" distR="0">
            <wp:extent cx="6832600" cy="4572000"/>
            <wp:effectExtent l="0" t="0" r="6350" b="0"/>
            <wp:docPr id="1" name="Picture 1" descr="Blu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32600" cy="4572000"/>
                    </a:xfrm>
                    <a:prstGeom prst="rect">
                      <a:avLst/>
                    </a:prstGeom>
                    <a:noFill/>
                    <a:ln>
                      <a:noFill/>
                    </a:ln>
                  </pic:spPr>
                </pic:pic>
              </a:graphicData>
            </a:graphic>
          </wp:inline>
        </w:drawing>
      </w:r>
    </w:p>
    <w:p w:rsidR="006B4196" w:rsidRPr="006B4196" w:rsidRDefault="006B4196">
      <w:pPr>
        <w:rPr>
          <w:lang w:val="en-ID"/>
        </w:rPr>
      </w:pPr>
      <w:r>
        <w:rPr>
          <w:rFonts w:ascii="Arial" w:hAnsi="Arial" w:cs="Arial"/>
          <w:color w:val="1B1A1A"/>
          <w:sz w:val="18"/>
          <w:szCs w:val="18"/>
          <w:lang w:val="en-ID"/>
        </w:rPr>
        <w:t xml:space="preserve"> </w:t>
      </w:r>
    </w:p>
    <w:sectPr w:rsidR="006B4196" w:rsidRPr="006B41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09A9"/>
    <w:multiLevelType w:val="multilevel"/>
    <w:tmpl w:val="6EF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FA"/>
    <w:rsid w:val="001F4D52"/>
    <w:rsid w:val="00340508"/>
    <w:rsid w:val="003C4DE7"/>
    <w:rsid w:val="00506761"/>
    <w:rsid w:val="005D6BD9"/>
    <w:rsid w:val="00691B7F"/>
    <w:rsid w:val="006B4196"/>
    <w:rsid w:val="006F3A14"/>
    <w:rsid w:val="00937C27"/>
    <w:rsid w:val="00B57B3B"/>
    <w:rsid w:val="00B644FA"/>
    <w:rsid w:val="00C66197"/>
    <w:rsid w:val="00C91C65"/>
    <w:rsid w:val="00E64A37"/>
    <w:rsid w:val="00E9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3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FA"/>
    <w:rPr>
      <w:color w:val="0000FF"/>
      <w:u w:val="single"/>
    </w:rPr>
  </w:style>
  <w:style w:type="character" w:customStyle="1" w:styleId="Heading2Char">
    <w:name w:val="Heading 2 Char"/>
    <w:basedOn w:val="DefaultParagraphFont"/>
    <w:link w:val="Heading2"/>
    <w:uiPriority w:val="9"/>
    <w:rsid w:val="006F3A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3A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A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F3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4FA"/>
    <w:rPr>
      <w:color w:val="0000FF"/>
      <w:u w:val="single"/>
    </w:rPr>
  </w:style>
  <w:style w:type="character" w:customStyle="1" w:styleId="Heading2Char">
    <w:name w:val="Heading 2 Char"/>
    <w:basedOn w:val="DefaultParagraphFont"/>
    <w:link w:val="Heading2"/>
    <w:uiPriority w:val="9"/>
    <w:rsid w:val="006F3A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3A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F3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A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874478">
      <w:bodyDiv w:val="1"/>
      <w:marLeft w:val="0"/>
      <w:marRight w:val="0"/>
      <w:marTop w:val="0"/>
      <w:marBottom w:val="0"/>
      <w:divBdr>
        <w:top w:val="none" w:sz="0" w:space="0" w:color="auto"/>
        <w:left w:val="none" w:sz="0" w:space="0" w:color="auto"/>
        <w:bottom w:val="none" w:sz="0" w:space="0" w:color="auto"/>
        <w:right w:val="none" w:sz="0" w:space="0" w:color="auto"/>
      </w:divBdr>
    </w:div>
    <w:div w:id="2094692670">
      <w:bodyDiv w:val="1"/>
      <w:marLeft w:val="0"/>
      <w:marRight w:val="0"/>
      <w:marTop w:val="0"/>
      <w:marBottom w:val="0"/>
      <w:divBdr>
        <w:top w:val="none" w:sz="0" w:space="0" w:color="auto"/>
        <w:left w:val="none" w:sz="0" w:space="0" w:color="auto"/>
        <w:bottom w:val="none" w:sz="0" w:space="0" w:color="auto"/>
        <w:right w:val="none" w:sz="0" w:space="0" w:color="auto"/>
      </w:divBdr>
      <w:divsChild>
        <w:div w:id="2139909265">
          <w:marLeft w:val="0"/>
          <w:marRight w:val="0"/>
          <w:marTop w:val="0"/>
          <w:marBottom w:val="0"/>
          <w:divBdr>
            <w:top w:val="none" w:sz="0" w:space="0" w:color="auto"/>
            <w:left w:val="none" w:sz="0" w:space="0" w:color="auto"/>
            <w:bottom w:val="none" w:sz="0" w:space="0" w:color="auto"/>
            <w:right w:val="none" w:sz="0" w:space="0" w:color="auto"/>
          </w:divBdr>
        </w:div>
        <w:div w:id="1201675146">
          <w:marLeft w:val="0"/>
          <w:marRight w:val="0"/>
          <w:marTop w:val="0"/>
          <w:marBottom w:val="0"/>
          <w:divBdr>
            <w:top w:val="none" w:sz="0" w:space="0" w:color="auto"/>
            <w:left w:val="none" w:sz="0" w:space="0" w:color="auto"/>
            <w:bottom w:val="none" w:sz="0" w:space="0" w:color="auto"/>
            <w:right w:val="none" w:sz="0" w:space="0" w:color="auto"/>
          </w:divBdr>
          <w:divsChild>
            <w:div w:id="876623866">
              <w:marLeft w:val="0"/>
              <w:marRight w:val="0"/>
              <w:marTop w:val="0"/>
              <w:marBottom w:val="0"/>
              <w:divBdr>
                <w:top w:val="none" w:sz="0" w:space="0" w:color="auto"/>
                <w:left w:val="none" w:sz="0" w:space="0" w:color="auto"/>
                <w:bottom w:val="none" w:sz="0" w:space="0" w:color="auto"/>
                <w:right w:val="none" w:sz="0" w:space="0" w:color="auto"/>
              </w:divBdr>
            </w:div>
            <w:div w:id="6256875">
              <w:marLeft w:val="0"/>
              <w:marRight w:val="0"/>
              <w:marTop w:val="300"/>
              <w:marBottom w:val="0"/>
              <w:divBdr>
                <w:top w:val="single" w:sz="6" w:space="0" w:color="DDDDDD"/>
                <w:left w:val="single" w:sz="6" w:space="0" w:color="DDDDDD"/>
                <w:bottom w:val="single" w:sz="6" w:space="0" w:color="DDDDDD"/>
                <w:right w:val="single" w:sz="6" w:space="0" w:color="DDDDDD"/>
              </w:divBdr>
            </w:div>
            <w:div w:id="2057049367">
              <w:marLeft w:val="0"/>
              <w:marRight w:val="0"/>
              <w:marTop w:val="0"/>
              <w:marBottom w:val="0"/>
              <w:divBdr>
                <w:top w:val="none" w:sz="0" w:space="0" w:color="auto"/>
                <w:left w:val="none" w:sz="0" w:space="0" w:color="auto"/>
                <w:bottom w:val="none" w:sz="0" w:space="0" w:color="auto"/>
                <w:right w:val="none" w:sz="0" w:space="0" w:color="auto"/>
              </w:divBdr>
            </w:div>
            <w:div w:id="655381138">
              <w:marLeft w:val="0"/>
              <w:marRight w:val="0"/>
              <w:marTop w:val="300"/>
              <w:marBottom w:val="0"/>
              <w:divBdr>
                <w:top w:val="single" w:sz="6" w:space="0" w:color="DDDDDD"/>
                <w:left w:val="single" w:sz="6" w:space="0" w:color="DDDDDD"/>
                <w:bottom w:val="single" w:sz="6" w:space="0" w:color="DDDDDD"/>
                <w:right w:val="single" w:sz="6" w:space="0" w:color="DDDDDD"/>
              </w:divBdr>
            </w:div>
            <w:div w:id="1331953997">
              <w:marLeft w:val="0"/>
              <w:marRight w:val="0"/>
              <w:marTop w:val="0"/>
              <w:marBottom w:val="0"/>
              <w:divBdr>
                <w:top w:val="none" w:sz="0" w:space="0" w:color="auto"/>
                <w:left w:val="none" w:sz="0" w:space="0" w:color="auto"/>
                <w:bottom w:val="none" w:sz="0" w:space="0" w:color="auto"/>
                <w:right w:val="none" w:sz="0" w:space="0" w:color="auto"/>
              </w:divBdr>
            </w:div>
            <w:div w:id="2050760296">
              <w:marLeft w:val="0"/>
              <w:marRight w:val="0"/>
              <w:marTop w:val="0"/>
              <w:marBottom w:val="0"/>
              <w:divBdr>
                <w:top w:val="none" w:sz="0" w:space="0" w:color="auto"/>
                <w:left w:val="none" w:sz="0" w:space="0" w:color="auto"/>
                <w:bottom w:val="none" w:sz="0" w:space="0" w:color="auto"/>
                <w:right w:val="none" w:sz="0" w:space="0" w:color="auto"/>
              </w:divBdr>
            </w:div>
            <w:div w:id="336620299">
              <w:marLeft w:val="0"/>
              <w:marRight w:val="0"/>
              <w:marTop w:val="300"/>
              <w:marBottom w:val="0"/>
              <w:divBdr>
                <w:top w:val="single" w:sz="6" w:space="0" w:color="DDDDDD"/>
                <w:left w:val="single" w:sz="6" w:space="0" w:color="DDDDDD"/>
                <w:bottom w:val="single" w:sz="6" w:space="0" w:color="DDDDDD"/>
                <w:right w:val="single" w:sz="6" w:space="0" w:color="DDDDDD"/>
              </w:divBdr>
            </w:div>
            <w:div w:id="618607286">
              <w:marLeft w:val="0"/>
              <w:marRight w:val="0"/>
              <w:marTop w:val="0"/>
              <w:marBottom w:val="0"/>
              <w:divBdr>
                <w:top w:val="none" w:sz="0" w:space="0" w:color="auto"/>
                <w:left w:val="none" w:sz="0" w:space="0" w:color="auto"/>
                <w:bottom w:val="none" w:sz="0" w:space="0" w:color="auto"/>
                <w:right w:val="none" w:sz="0" w:space="0" w:color="auto"/>
              </w:divBdr>
            </w:div>
            <w:div w:id="283855771">
              <w:marLeft w:val="0"/>
              <w:marRight w:val="0"/>
              <w:marTop w:val="300"/>
              <w:marBottom w:val="0"/>
              <w:divBdr>
                <w:top w:val="single" w:sz="6" w:space="0" w:color="DDDDDD"/>
                <w:left w:val="single" w:sz="6" w:space="0" w:color="DDDDDD"/>
                <w:bottom w:val="single" w:sz="6" w:space="0" w:color="DDDDDD"/>
                <w:right w:val="single" w:sz="6" w:space="0" w:color="DDDDDD"/>
              </w:divBdr>
            </w:div>
            <w:div w:id="643898821">
              <w:marLeft w:val="0"/>
              <w:marRight w:val="0"/>
              <w:marTop w:val="0"/>
              <w:marBottom w:val="0"/>
              <w:divBdr>
                <w:top w:val="none" w:sz="0" w:space="0" w:color="auto"/>
                <w:left w:val="none" w:sz="0" w:space="0" w:color="auto"/>
                <w:bottom w:val="none" w:sz="0" w:space="0" w:color="auto"/>
                <w:right w:val="none" w:sz="0" w:space="0" w:color="auto"/>
              </w:divBdr>
            </w:div>
            <w:div w:id="547113548">
              <w:marLeft w:val="0"/>
              <w:marRight w:val="0"/>
              <w:marTop w:val="300"/>
              <w:marBottom w:val="0"/>
              <w:divBdr>
                <w:top w:val="single" w:sz="6" w:space="0" w:color="DDDDDD"/>
                <w:left w:val="single" w:sz="6" w:space="0" w:color="DDDDDD"/>
                <w:bottom w:val="single" w:sz="6" w:space="0" w:color="DDDDDD"/>
                <w:right w:val="single" w:sz="6" w:space="0" w:color="DDDDDD"/>
              </w:divBdr>
            </w:div>
            <w:div w:id="1967619806">
              <w:marLeft w:val="0"/>
              <w:marRight w:val="0"/>
              <w:marTop w:val="0"/>
              <w:marBottom w:val="0"/>
              <w:divBdr>
                <w:top w:val="none" w:sz="0" w:space="0" w:color="auto"/>
                <w:left w:val="none" w:sz="0" w:space="0" w:color="auto"/>
                <w:bottom w:val="none" w:sz="0" w:space="0" w:color="auto"/>
                <w:right w:val="none" w:sz="0" w:space="0" w:color="auto"/>
              </w:divBdr>
            </w:div>
            <w:div w:id="1018003173">
              <w:marLeft w:val="0"/>
              <w:marRight w:val="0"/>
              <w:marTop w:val="0"/>
              <w:marBottom w:val="0"/>
              <w:divBdr>
                <w:top w:val="none" w:sz="0" w:space="0" w:color="auto"/>
                <w:left w:val="none" w:sz="0" w:space="0" w:color="auto"/>
                <w:bottom w:val="none" w:sz="0" w:space="0" w:color="auto"/>
                <w:right w:val="none" w:sz="0" w:space="0" w:color="auto"/>
              </w:divBdr>
            </w:div>
            <w:div w:id="1244608582">
              <w:marLeft w:val="0"/>
              <w:marRight w:val="0"/>
              <w:marTop w:val="300"/>
              <w:marBottom w:val="0"/>
              <w:divBdr>
                <w:top w:val="single" w:sz="6" w:space="0" w:color="DDDDDD"/>
                <w:left w:val="single" w:sz="6" w:space="0" w:color="DDDDDD"/>
                <w:bottom w:val="single" w:sz="6" w:space="0" w:color="DDDDDD"/>
                <w:right w:val="single" w:sz="6" w:space="0" w:color="DDDDDD"/>
              </w:divBdr>
            </w:div>
            <w:div w:id="2013408286">
              <w:marLeft w:val="0"/>
              <w:marRight w:val="0"/>
              <w:marTop w:val="0"/>
              <w:marBottom w:val="0"/>
              <w:divBdr>
                <w:top w:val="none" w:sz="0" w:space="0" w:color="auto"/>
                <w:left w:val="none" w:sz="0" w:space="0" w:color="auto"/>
                <w:bottom w:val="none" w:sz="0" w:space="0" w:color="auto"/>
                <w:right w:val="none" w:sz="0" w:space="0" w:color="auto"/>
              </w:divBdr>
            </w:div>
            <w:div w:id="207377533">
              <w:marLeft w:val="0"/>
              <w:marRight w:val="0"/>
              <w:marTop w:val="300"/>
              <w:marBottom w:val="0"/>
              <w:divBdr>
                <w:top w:val="single" w:sz="6" w:space="0" w:color="DDDDDD"/>
                <w:left w:val="single" w:sz="6" w:space="0" w:color="DDDDDD"/>
                <w:bottom w:val="single" w:sz="6" w:space="0" w:color="DDDDDD"/>
                <w:right w:val="single" w:sz="6" w:space="0" w:color="DDDDDD"/>
              </w:divBdr>
            </w:div>
            <w:div w:id="1376586798">
              <w:marLeft w:val="0"/>
              <w:marRight w:val="0"/>
              <w:marTop w:val="0"/>
              <w:marBottom w:val="0"/>
              <w:divBdr>
                <w:top w:val="none" w:sz="0" w:space="0" w:color="auto"/>
                <w:left w:val="none" w:sz="0" w:space="0" w:color="auto"/>
                <w:bottom w:val="none" w:sz="0" w:space="0" w:color="auto"/>
                <w:right w:val="none" w:sz="0" w:space="0" w:color="auto"/>
              </w:divBdr>
            </w:div>
            <w:div w:id="1425568503">
              <w:marLeft w:val="0"/>
              <w:marRight w:val="0"/>
              <w:marTop w:val="0"/>
              <w:marBottom w:val="0"/>
              <w:divBdr>
                <w:top w:val="none" w:sz="0" w:space="0" w:color="auto"/>
                <w:left w:val="none" w:sz="0" w:space="0" w:color="auto"/>
                <w:bottom w:val="none" w:sz="0" w:space="0" w:color="auto"/>
                <w:right w:val="none" w:sz="0" w:space="0" w:color="auto"/>
              </w:divBdr>
            </w:div>
            <w:div w:id="460811024">
              <w:marLeft w:val="0"/>
              <w:marRight w:val="0"/>
              <w:marTop w:val="300"/>
              <w:marBottom w:val="0"/>
              <w:divBdr>
                <w:top w:val="single" w:sz="6" w:space="0" w:color="DDDDDD"/>
                <w:left w:val="single" w:sz="6" w:space="0" w:color="DDDDDD"/>
                <w:bottom w:val="single" w:sz="6" w:space="0" w:color="DDDDDD"/>
                <w:right w:val="single" w:sz="6" w:space="0" w:color="DDDDDD"/>
              </w:divBdr>
            </w:div>
            <w:div w:id="1741950995">
              <w:marLeft w:val="0"/>
              <w:marRight w:val="0"/>
              <w:marTop w:val="0"/>
              <w:marBottom w:val="0"/>
              <w:divBdr>
                <w:top w:val="none" w:sz="0" w:space="0" w:color="auto"/>
                <w:left w:val="none" w:sz="0" w:space="0" w:color="auto"/>
                <w:bottom w:val="none" w:sz="0" w:space="0" w:color="auto"/>
                <w:right w:val="none" w:sz="0" w:space="0" w:color="auto"/>
              </w:divBdr>
            </w:div>
            <w:div w:id="708451085">
              <w:marLeft w:val="0"/>
              <w:marRight w:val="0"/>
              <w:marTop w:val="300"/>
              <w:marBottom w:val="0"/>
              <w:divBdr>
                <w:top w:val="single" w:sz="6" w:space="0" w:color="DDDDDD"/>
                <w:left w:val="single" w:sz="6" w:space="0" w:color="DDDDDD"/>
                <w:bottom w:val="single" w:sz="6" w:space="0" w:color="DDDDDD"/>
                <w:right w:val="single" w:sz="6" w:space="0" w:color="DDDDDD"/>
              </w:divBdr>
            </w:div>
            <w:div w:id="1595896276">
              <w:marLeft w:val="0"/>
              <w:marRight w:val="0"/>
              <w:marTop w:val="0"/>
              <w:marBottom w:val="0"/>
              <w:divBdr>
                <w:top w:val="none" w:sz="0" w:space="0" w:color="auto"/>
                <w:left w:val="none" w:sz="0" w:space="0" w:color="auto"/>
                <w:bottom w:val="none" w:sz="0" w:space="0" w:color="auto"/>
                <w:right w:val="none" w:sz="0" w:space="0" w:color="auto"/>
              </w:divBdr>
            </w:div>
            <w:div w:id="50354023">
              <w:marLeft w:val="0"/>
              <w:marRight w:val="0"/>
              <w:marTop w:val="0"/>
              <w:marBottom w:val="0"/>
              <w:divBdr>
                <w:top w:val="none" w:sz="0" w:space="0" w:color="auto"/>
                <w:left w:val="none" w:sz="0" w:space="0" w:color="auto"/>
                <w:bottom w:val="none" w:sz="0" w:space="0" w:color="auto"/>
                <w:right w:val="none" w:sz="0" w:space="0" w:color="auto"/>
              </w:divBdr>
            </w:div>
            <w:div w:id="1011026223">
              <w:marLeft w:val="0"/>
              <w:marRight w:val="0"/>
              <w:marTop w:val="30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kindplanet.org/animal/chinese-giant-salamander/" TargetMode="External"/><Relationship Id="rId13" Type="http://schemas.openxmlformats.org/officeDocument/2006/relationships/image" Target="media/image4.jpeg"/><Relationship Id="rId18" Type="http://schemas.openxmlformats.org/officeDocument/2006/relationships/hyperlink" Target="https://onekindplanet.org/animal/giraff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s://onekindplanet.org/animal/saltwater-crocodile/"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onekindplanet.org/animal/bear/" TargetMode="External"/><Relationship Id="rId20" Type="http://schemas.openxmlformats.org/officeDocument/2006/relationships/hyperlink" Target="https://onekindplanet.org/animal/elephant/" TargetMode="External"/><Relationship Id="rId1" Type="http://schemas.openxmlformats.org/officeDocument/2006/relationships/numbering" Target="numbering.xml"/><Relationship Id="rId6" Type="http://schemas.openxmlformats.org/officeDocument/2006/relationships/hyperlink" Target="mailto:Nurfasta1927@gmail.com" TargetMode="External"/><Relationship Id="rId11" Type="http://schemas.openxmlformats.org/officeDocument/2006/relationships/image" Target="media/image3.jpeg"/><Relationship Id="rId24" Type="http://schemas.openxmlformats.org/officeDocument/2006/relationships/hyperlink" Target="https://onekindplanet.org/animal/whale-blue/"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hyperlink" Target="https://onekindplanet.org/animal/ostrich/"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onekindplanet.org/animal/whale-shark/" TargetMode="External"/><Relationship Id="rId22" Type="http://schemas.openxmlformats.org/officeDocument/2006/relationships/hyperlink" Target="https://onekindplanet.org/animal/squid-coloss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2019-04-27T07:09:00Z</dcterms:created>
  <dcterms:modified xsi:type="dcterms:W3CDTF">2019-04-27T07:09:00Z</dcterms:modified>
</cp:coreProperties>
</file>